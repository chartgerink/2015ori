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5000D" w14:textId="473CCED7" w:rsidR="00F60161" w:rsidRPr="00412BAA" w:rsidRDefault="00B9634D" w:rsidP="00780511">
      <w:pPr>
        <w:jc w:val="center"/>
        <w:rPr>
          <w:b/>
          <w:sz w:val="24"/>
          <w:szCs w:val="24"/>
        </w:rPr>
      </w:pPr>
      <w:r w:rsidRPr="00412BAA">
        <w:rPr>
          <w:b/>
          <w:sz w:val="24"/>
          <w:szCs w:val="24"/>
        </w:rPr>
        <w:t>SUBMISSION</w:t>
      </w:r>
      <w:r w:rsidR="00EA4451">
        <w:rPr>
          <w:b/>
          <w:sz w:val="24"/>
          <w:szCs w:val="24"/>
        </w:rPr>
        <w:t xml:space="preserve"> </w:t>
      </w:r>
      <w:r w:rsidRPr="00412BAA">
        <w:rPr>
          <w:b/>
          <w:sz w:val="24"/>
          <w:szCs w:val="24"/>
        </w:rPr>
        <w:t>FORM RESEARCH PROPOSAL</w:t>
      </w:r>
    </w:p>
    <w:p w14:paraId="1C3FF5B3" w14:textId="77777777" w:rsidR="00F60161" w:rsidRPr="00412BAA" w:rsidRDefault="00F60161" w:rsidP="00F60161">
      <w:pPr>
        <w:rPr>
          <w:b/>
        </w:rPr>
      </w:pPr>
      <w:r w:rsidRPr="00412BAA">
        <w:rPr>
          <w:b/>
        </w:rPr>
        <w:t xml:space="preserve">1. </w:t>
      </w:r>
      <w:r w:rsidR="00B9634D" w:rsidRPr="00412BAA">
        <w:rPr>
          <w:b/>
        </w:rPr>
        <w:t>General guidelines of use</w:t>
      </w:r>
    </w:p>
    <w:p w14:paraId="5CC19AFC" w14:textId="77777777" w:rsidR="00F60161" w:rsidRPr="00412BAA" w:rsidRDefault="00B9634D" w:rsidP="00301AEB">
      <w:pPr>
        <w:pStyle w:val="ListParagraph"/>
        <w:numPr>
          <w:ilvl w:val="0"/>
          <w:numId w:val="4"/>
        </w:numPr>
        <w:rPr>
          <w:b/>
        </w:rPr>
      </w:pPr>
      <w:r w:rsidRPr="00412BAA">
        <w:rPr>
          <w:b/>
        </w:rPr>
        <w:t xml:space="preserve">This submission form may be used for an individual research proposal and for experimental </w:t>
      </w:r>
      <w:r w:rsidR="00412BAA" w:rsidRPr="00412BAA">
        <w:rPr>
          <w:b/>
        </w:rPr>
        <w:t>research</w:t>
      </w:r>
      <w:r w:rsidRPr="00412BAA">
        <w:rPr>
          <w:b/>
        </w:rPr>
        <w:t xml:space="preserve"> lines. Only </w:t>
      </w:r>
      <w:r w:rsidR="00F60161" w:rsidRPr="00412BAA">
        <w:rPr>
          <w:b/>
        </w:rPr>
        <w:t>principal investigators</w:t>
      </w:r>
      <w:r w:rsidRPr="00412BAA">
        <w:rPr>
          <w:b/>
        </w:rPr>
        <w:t xml:space="preserve"> of a project can submit a proposal for evaluation. These principal investigators should be employed by the </w:t>
      </w:r>
      <w:r w:rsidR="00F60161" w:rsidRPr="00412BAA">
        <w:rPr>
          <w:b/>
        </w:rPr>
        <w:t>Tilburg School of Social and Behavioral Sciences</w:t>
      </w:r>
      <w:r w:rsidR="00C81FEC" w:rsidRPr="00412BAA">
        <w:rPr>
          <w:b/>
        </w:rPr>
        <w:t xml:space="preserve"> (TSB</w:t>
      </w:r>
      <w:r w:rsidR="001F1C4B" w:rsidRPr="00412BAA">
        <w:rPr>
          <w:b/>
        </w:rPr>
        <w:t xml:space="preserve">) </w:t>
      </w:r>
      <w:r w:rsidRPr="00412BAA">
        <w:rPr>
          <w:b/>
        </w:rPr>
        <w:t>of</w:t>
      </w:r>
      <w:r w:rsidR="001F1C4B" w:rsidRPr="00412BAA">
        <w:rPr>
          <w:b/>
        </w:rPr>
        <w:t xml:space="preserve"> Tilburg University</w:t>
      </w:r>
      <w:r w:rsidR="00F60161" w:rsidRPr="00412BAA">
        <w:rPr>
          <w:b/>
        </w:rPr>
        <w:t xml:space="preserve">. </w:t>
      </w:r>
    </w:p>
    <w:p w14:paraId="0A638FEA" w14:textId="77777777" w:rsidR="00B9634D" w:rsidRPr="00412BAA" w:rsidRDefault="00301AEB" w:rsidP="00B9634D">
      <w:pPr>
        <w:ind w:left="720"/>
      </w:pPr>
      <w:r w:rsidRPr="00412BAA">
        <w:t xml:space="preserve">NB. </w:t>
      </w:r>
      <w:r w:rsidR="00F60161" w:rsidRPr="00412BAA">
        <w:t>W</w:t>
      </w:r>
      <w:r w:rsidR="00B9634D" w:rsidRPr="00412BAA">
        <w:t xml:space="preserve">hen you are planning a series of experiments that are </w:t>
      </w:r>
      <w:r w:rsidR="00DA0A36" w:rsidRPr="00412BAA">
        <w:t xml:space="preserve">similar in content in similar populations and with similar procedures, it is sometimes to be preferred to submit a research line, as this saves time and effort. This is not obligatory though. The submission of a research line does costs more work, as the </w:t>
      </w:r>
      <w:r w:rsidR="00412BAA" w:rsidRPr="00412BAA">
        <w:t>committee</w:t>
      </w:r>
      <w:r w:rsidR="00DA0A36" w:rsidRPr="00412BAA">
        <w:t xml:space="preserve"> expects a more extensive description of the series of experiments. </w:t>
      </w:r>
    </w:p>
    <w:p w14:paraId="2894B9BC" w14:textId="77777777" w:rsidR="00DA0A36" w:rsidRPr="00412BAA" w:rsidRDefault="00DA0A36" w:rsidP="00301AEB">
      <w:pPr>
        <w:pStyle w:val="ListParagraph"/>
        <w:numPr>
          <w:ilvl w:val="0"/>
          <w:numId w:val="4"/>
        </w:numPr>
      </w:pPr>
      <w:r w:rsidRPr="00412BAA">
        <w:t xml:space="preserve">Ethical approval of a research project is valid for the indicated duration of the project or until a change occurs in study population, data collection or other procedures. The ethical approval of a research line is valid for a maximum of 5 years (or until a change occurs in study population, data collection or other procedures) after which a new proposal needs to be submitted. </w:t>
      </w:r>
    </w:p>
    <w:p w14:paraId="6CA61DD6" w14:textId="77777777" w:rsidR="00DA0A36" w:rsidRPr="00412BAA" w:rsidRDefault="00DA0A36" w:rsidP="00DA0A36">
      <w:pPr>
        <w:pStyle w:val="ListParagraph"/>
      </w:pPr>
    </w:p>
    <w:p w14:paraId="3BD391F4" w14:textId="77777777" w:rsidR="00301AEB" w:rsidRPr="00412BAA" w:rsidRDefault="00DA0A36" w:rsidP="00301AEB">
      <w:pPr>
        <w:pStyle w:val="ListParagraph"/>
        <w:numPr>
          <w:ilvl w:val="0"/>
          <w:numId w:val="4"/>
        </w:numPr>
      </w:pPr>
      <w:r w:rsidRPr="00412BAA">
        <w:t>Researchers are obliged to inform the Psychology Ethics Committee on the progression of the study and the activity status. When a project has been completed, the researcher needs to inform the Psychology Ethics Committee upon completion.</w:t>
      </w:r>
      <w:r w:rsidR="00301AEB" w:rsidRPr="00412BAA">
        <w:t xml:space="preserve"> </w:t>
      </w:r>
      <w:r w:rsidRPr="00412BAA">
        <w:t>The committee will send reminders to those researchers that have neglected to send updates on their project once a year.</w:t>
      </w:r>
    </w:p>
    <w:p w14:paraId="3E93172E" w14:textId="77777777" w:rsidR="00301AEB" w:rsidRPr="00412BAA" w:rsidRDefault="00301AEB" w:rsidP="00301AEB">
      <w:pPr>
        <w:pStyle w:val="ListParagraph"/>
      </w:pPr>
    </w:p>
    <w:p w14:paraId="2BED1BE0" w14:textId="77777777" w:rsidR="00774199" w:rsidRPr="00412BAA" w:rsidRDefault="00DA0A36" w:rsidP="00301AEB">
      <w:pPr>
        <w:pStyle w:val="ListParagraph"/>
        <w:numPr>
          <w:ilvl w:val="0"/>
          <w:numId w:val="4"/>
        </w:numPr>
      </w:pPr>
      <w:r w:rsidRPr="00412BAA">
        <w:t xml:space="preserve">Below mentioned researchers and other </w:t>
      </w:r>
      <w:r w:rsidR="00412BAA" w:rsidRPr="00412BAA">
        <w:t xml:space="preserve">involved </w:t>
      </w:r>
      <w:r w:rsidRPr="00412BAA">
        <w:t>personnel commit themselves to treat all study participants accor</w:t>
      </w:r>
      <w:r w:rsidR="00412BAA">
        <w:t>d</w:t>
      </w:r>
      <w:r w:rsidRPr="00412BAA">
        <w:t xml:space="preserve">ing to the most recent version of the </w:t>
      </w:r>
      <w:r w:rsidR="00301AEB" w:rsidRPr="00412BAA">
        <w:t>Helsinki</w:t>
      </w:r>
      <w:r w:rsidRPr="00412BAA">
        <w:t xml:space="preserve"> declaration</w:t>
      </w:r>
      <w:r w:rsidR="00301AEB" w:rsidRPr="00412BAA">
        <w:t xml:space="preserve"> (</w:t>
      </w:r>
      <w:r w:rsidR="00774199" w:rsidRPr="00412BAA">
        <w:t>http://www.wma.net/en/30publications/10policies/b3/</w:t>
      </w:r>
      <w:r w:rsidR="00301AEB" w:rsidRPr="00412BAA">
        <w:t xml:space="preserve">). </w:t>
      </w:r>
    </w:p>
    <w:p w14:paraId="425323E3" w14:textId="77777777" w:rsidR="00774199" w:rsidRPr="00412BAA" w:rsidRDefault="00774199" w:rsidP="00774199">
      <w:pPr>
        <w:pStyle w:val="ListParagraph"/>
      </w:pPr>
    </w:p>
    <w:p w14:paraId="0A948832" w14:textId="77777777" w:rsidR="00412BAA" w:rsidRPr="00412BAA" w:rsidRDefault="00DA0A36" w:rsidP="00412BAA">
      <w:pPr>
        <w:pStyle w:val="ListParagraph"/>
        <w:numPr>
          <w:ilvl w:val="0"/>
          <w:numId w:val="4"/>
        </w:numPr>
      </w:pPr>
      <w:r w:rsidRPr="00412BAA">
        <w:t>Researchers and other</w:t>
      </w:r>
      <w:r w:rsidR="00412BAA" w:rsidRPr="00412BAA">
        <w:t xml:space="preserve"> involved</w:t>
      </w:r>
      <w:r w:rsidRPr="00412BAA">
        <w:t xml:space="preserve"> personnel also </w:t>
      </w:r>
      <w:r w:rsidR="00412BAA" w:rsidRPr="00412BAA">
        <w:t>guarantee</w:t>
      </w:r>
      <w:r w:rsidRPr="00412BAA">
        <w:t xml:space="preserve"> that the study participant may discontinue their participation at all times without any consequences. </w:t>
      </w:r>
      <w:r w:rsidR="00412BAA" w:rsidRPr="00412BAA">
        <w:t>The researchers and other involved personnel commit themselves to maximize the quality of the research, statistical analysis and the reports and to respect specific rules and regulations concerning specific methodologies (e.g., fMRI) .</w:t>
      </w:r>
    </w:p>
    <w:p w14:paraId="7F3999A3" w14:textId="77777777" w:rsidR="00412BAA" w:rsidRPr="00412BAA" w:rsidRDefault="00412BAA" w:rsidP="00412BAA">
      <w:pPr>
        <w:pStyle w:val="ListParagraph"/>
      </w:pPr>
    </w:p>
    <w:p w14:paraId="5FC7FA40" w14:textId="77777777" w:rsidR="00412BAA" w:rsidRPr="00412BAA" w:rsidRDefault="00412BAA" w:rsidP="00412BAA">
      <w:pPr>
        <w:pStyle w:val="ListParagraph"/>
      </w:pPr>
    </w:p>
    <w:p w14:paraId="15D842CB" w14:textId="77777777" w:rsidR="00301AEB" w:rsidRPr="00412BAA" w:rsidRDefault="00412BAA" w:rsidP="00301AEB">
      <w:pPr>
        <w:pStyle w:val="ListParagraph"/>
        <w:numPr>
          <w:ilvl w:val="0"/>
          <w:numId w:val="4"/>
        </w:numPr>
      </w:pPr>
      <w:r w:rsidRPr="00412BAA">
        <w:t xml:space="preserve">With this electronic signature the undersigned declares to have described the research project truthfully, with special attention to the ethical aspects of the project. </w:t>
      </w:r>
    </w:p>
    <w:p w14:paraId="24871B8C" w14:textId="79878B82" w:rsidR="00301AEB" w:rsidRPr="00412BAA" w:rsidRDefault="00301AEB" w:rsidP="00301AEB">
      <w:pPr>
        <w:pStyle w:val="ListParagraph"/>
      </w:pPr>
    </w:p>
    <w:p w14:paraId="6D4F0395" w14:textId="2237FB14" w:rsidR="00EA4451" w:rsidRDefault="00EA4451"/>
    <w:p w14:paraId="6E388D5E" w14:textId="22E116A0" w:rsidR="00412BAA" w:rsidRPr="00412BAA" w:rsidRDefault="00EA4451" w:rsidP="00301AEB">
      <w:pPr>
        <w:pStyle w:val="ListParagraph"/>
      </w:pPr>
      <w:r>
        <w:rPr>
          <w:noProof/>
        </w:rPr>
        <mc:AlternateContent>
          <mc:Choice Requires="wps">
            <w:drawing>
              <wp:anchor distT="0" distB="0" distL="114300" distR="114300" simplePos="0" relativeHeight="251657728" behindDoc="1" locked="0" layoutInCell="1" allowOverlap="1" wp14:anchorId="2F61F4DF" wp14:editId="5034209A">
                <wp:simplePos x="0" y="0"/>
                <wp:positionH relativeFrom="column">
                  <wp:posOffset>304800</wp:posOffset>
                </wp:positionH>
                <wp:positionV relativeFrom="paragraph">
                  <wp:posOffset>-154713</wp:posOffset>
                </wp:positionV>
                <wp:extent cx="6400800" cy="1304925"/>
                <wp:effectExtent l="0" t="5080" r="12700"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049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15D92" id="Rectangle 2" o:spid="_x0000_s1026" style="position:absolute;margin-left:24pt;margin-top:-12.2pt;width:7in;height:10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" fillcolor="#d8d8d8 [2732]"/>
            </w:pict>
          </mc:Fallback>
        </mc:AlternateContent>
      </w:r>
      <w:r w:rsidR="00412BAA" w:rsidRPr="00412BAA">
        <w:t>For agreement</w:t>
      </w:r>
      <w:r w:rsidR="00301AEB" w:rsidRPr="00412BAA">
        <w:t>:</w:t>
      </w:r>
    </w:p>
    <w:p w14:paraId="74BDF7FF" w14:textId="5E0D4A0E" w:rsidR="004B4EDC" w:rsidRPr="00412BAA" w:rsidRDefault="00301AEB" w:rsidP="00EA4451">
      <w:pPr>
        <w:pStyle w:val="ListParagraph"/>
      </w:pPr>
      <w:r w:rsidRPr="00412BAA">
        <w:t xml:space="preserve"> </w:t>
      </w:r>
      <w:r w:rsidR="00412BAA" w:rsidRPr="00412BAA">
        <w:t>Name</w:t>
      </w:r>
      <w:r w:rsidR="002D31C2" w:rsidRPr="00412BAA">
        <w:t xml:space="preserve">: </w:t>
      </w:r>
      <w:r w:rsidR="00F6520E">
        <w:t>CHJ Hartgerink</w:t>
      </w:r>
    </w:p>
    <w:tbl>
      <w:tblPr>
        <w:tblStyle w:val="TableGrid"/>
        <w:tblpPr w:leftFromText="180" w:rightFromText="180" w:vertAnchor="text" w:horzAnchor="page" w:tblpX="4093" w:tblpY="40"/>
        <w:tblW w:w="0" w:type="auto"/>
        <w:tblLook w:val="04A0" w:firstRow="1" w:lastRow="0" w:firstColumn="1" w:lastColumn="0" w:noHBand="0" w:noVBand="1"/>
      </w:tblPr>
      <w:tblGrid>
        <w:gridCol w:w="333"/>
        <w:gridCol w:w="333"/>
        <w:gridCol w:w="333"/>
        <w:gridCol w:w="333"/>
        <w:gridCol w:w="333"/>
        <w:gridCol w:w="333"/>
      </w:tblGrid>
      <w:tr w:rsidR="00412BAA" w:rsidRPr="00412BAA" w14:paraId="0C20751D" w14:textId="77777777" w:rsidTr="00412BAA">
        <w:tc>
          <w:tcPr>
            <w:tcW w:w="284" w:type="dxa"/>
          </w:tcPr>
          <w:p w14:paraId="36DFE9AC" w14:textId="77777777" w:rsidR="00412BAA" w:rsidRPr="00412BAA" w:rsidRDefault="00F6520E" w:rsidP="00412BAA">
            <w:pPr>
              <w:pStyle w:val="ListParagraph"/>
              <w:ind w:left="0"/>
            </w:pPr>
            <w:r>
              <w:t>5</w:t>
            </w:r>
          </w:p>
        </w:tc>
        <w:tc>
          <w:tcPr>
            <w:tcW w:w="283" w:type="dxa"/>
          </w:tcPr>
          <w:p w14:paraId="47144506" w14:textId="77777777" w:rsidR="00412BAA" w:rsidRPr="00412BAA" w:rsidRDefault="00F6520E" w:rsidP="00412BAA">
            <w:pPr>
              <w:pStyle w:val="ListParagraph"/>
              <w:ind w:left="0"/>
            </w:pPr>
            <w:r>
              <w:t>9</w:t>
            </w:r>
          </w:p>
        </w:tc>
        <w:tc>
          <w:tcPr>
            <w:tcW w:w="284" w:type="dxa"/>
          </w:tcPr>
          <w:p w14:paraId="6FA8D357" w14:textId="77777777" w:rsidR="00412BAA" w:rsidRPr="00412BAA" w:rsidRDefault="00F6520E" w:rsidP="00412BAA">
            <w:pPr>
              <w:pStyle w:val="ListParagraph"/>
              <w:ind w:left="0"/>
            </w:pPr>
            <w:r>
              <w:t>6</w:t>
            </w:r>
          </w:p>
        </w:tc>
        <w:tc>
          <w:tcPr>
            <w:tcW w:w="283" w:type="dxa"/>
          </w:tcPr>
          <w:p w14:paraId="3AC09A7B" w14:textId="77777777" w:rsidR="00412BAA" w:rsidRPr="00412BAA" w:rsidRDefault="00F6520E" w:rsidP="00412BAA">
            <w:pPr>
              <w:pStyle w:val="ListParagraph"/>
              <w:ind w:left="0"/>
            </w:pPr>
            <w:r>
              <w:t>6</w:t>
            </w:r>
          </w:p>
        </w:tc>
        <w:tc>
          <w:tcPr>
            <w:tcW w:w="284" w:type="dxa"/>
          </w:tcPr>
          <w:p w14:paraId="09F32D7D" w14:textId="77777777" w:rsidR="00412BAA" w:rsidRPr="00412BAA" w:rsidRDefault="00F6520E" w:rsidP="00412BAA">
            <w:pPr>
              <w:pStyle w:val="ListParagraph"/>
              <w:ind w:left="0"/>
            </w:pPr>
            <w:r>
              <w:t>3</w:t>
            </w:r>
          </w:p>
        </w:tc>
        <w:tc>
          <w:tcPr>
            <w:tcW w:w="283" w:type="dxa"/>
          </w:tcPr>
          <w:p w14:paraId="5124CEDA" w14:textId="77777777" w:rsidR="00412BAA" w:rsidRPr="00412BAA" w:rsidRDefault="00F6520E" w:rsidP="00412BAA">
            <w:pPr>
              <w:pStyle w:val="ListParagraph"/>
              <w:ind w:left="0"/>
            </w:pPr>
            <w:r>
              <w:t>2</w:t>
            </w:r>
          </w:p>
        </w:tc>
      </w:tr>
    </w:tbl>
    <w:p w14:paraId="54398CEF" w14:textId="77777777" w:rsidR="002D31C2" w:rsidRPr="00412BAA" w:rsidRDefault="002D31C2" w:rsidP="00301AEB">
      <w:pPr>
        <w:pStyle w:val="ListParagraph"/>
      </w:pPr>
      <w:r w:rsidRPr="00412BAA">
        <w:t>ANR</w:t>
      </w:r>
      <w:r w:rsidR="00412BAA" w:rsidRPr="00412BAA">
        <w:t xml:space="preserve"> (employee number)</w:t>
      </w:r>
      <w:r w:rsidRPr="00412BAA">
        <w:t xml:space="preserve">: </w:t>
      </w:r>
    </w:p>
    <w:p w14:paraId="3EE09DE4" w14:textId="2FB36E0E" w:rsidR="00722569" w:rsidRPr="00412BAA" w:rsidRDefault="00412BAA" w:rsidP="004B4EDC">
      <w:r w:rsidRPr="00412BAA">
        <w:tab/>
      </w:r>
      <w:r w:rsidRPr="00175996">
        <w:t>Date</w:t>
      </w:r>
      <w:r w:rsidR="004B4EDC" w:rsidRPr="00175996">
        <w:t xml:space="preserve">: </w:t>
      </w:r>
      <w:del w:id="0" w:author="C.H.J. Hartgerink" w:date="2015-10-02T11:10:00Z">
        <w:r w:rsidR="00175996" w:rsidDel="00834A09">
          <w:delText>24</w:delText>
        </w:r>
      </w:del>
      <w:ins w:id="1" w:author="C.H.J. Hartgerink" w:date="2015-10-02T11:10:00Z">
        <w:r w:rsidR="00834A09">
          <w:t>02</w:t>
        </w:r>
      </w:ins>
      <w:r w:rsidR="00175996">
        <w:t>-</w:t>
      </w:r>
      <w:del w:id="2" w:author="C.H.J. Hartgerink" w:date="2015-10-02T11:10:00Z">
        <w:r w:rsidR="00175996" w:rsidDel="00834A09">
          <w:delText>08</w:delText>
        </w:r>
      </w:del>
      <w:ins w:id="3" w:author="C.H.J. Hartgerink" w:date="2015-10-02T11:10:00Z">
        <w:r w:rsidR="00834A09">
          <w:t>10</w:t>
        </w:r>
      </w:ins>
      <w:bookmarkStart w:id="4" w:name="_GoBack"/>
      <w:bookmarkEnd w:id="4"/>
      <w:r w:rsidR="00175996">
        <w:t>-2015</w:t>
      </w:r>
    </w:p>
    <w:p w14:paraId="3DE5D9B3" w14:textId="77777777" w:rsidR="00780511" w:rsidRDefault="00780511">
      <w:pPr>
        <w:rPr>
          <w:b/>
        </w:rPr>
      </w:pPr>
      <w:r>
        <w:rPr>
          <w:b/>
        </w:rPr>
        <w:br w:type="page"/>
      </w:r>
    </w:p>
    <w:p w14:paraId="4A161157" w14:textId="4F63ACB7" w:rsidR="002D31C2" w:rsidRPr="00412BAA" w:rsidRDefault="00412BAA" w:rsidP="003D72C8">
      <w:pPr>
        <w:rPr>
          <w:b/>
        </w:rPr>
      </w:pPr>
      <w:r>
        <w:rPr>
          <w:b/>
        </w:rPr>
        <w:lastRenderedPageBreak/>
        <w:t>GENERAL INFORMATION</w:t>
      </w:r>
    </w:p>
    <w:p w14:paraId="4BA40475" w14:textId="77777777" w:rsidR="003D72C8" w:rsidRPr="00412BAA" w:rsidRDefault="003D72C8" w:rsidP="00301AEB">
      <w:pPr>
        <w:pStyle w:val="ListParagraph"/>
        <w:rPr>
          <w:b/>
        </w:rPr>
      </w:pPr>
    </w:p>
    <w:tbl>
      <w:tblPr>
        <w:tblStyle w:val="TableGrid"/>
        <w:tblW w:w="11023" w:type="dxa"/>
        <w:tblLook w:val="04A0" w:firstRow="1" w:lastRow="0" w:firstColumn="1" w:lastColumn="0" w:noHBand="0" w:noVBand="1"/>
      </w:tblPr>
      <w:tblGrid>
        <w:gridCol w:w="4491"/>
        <w:gridCol w:w="6532"/>
      </w:tblGrid>
      <w:tr w:rsidR="00722569" w:rsidRPr="00412BAA" w14:paraId="537E7D75" w14:textId="77777777" w:rsidTr="00F90ADD">
        <w:tc>
          <w:tcPr>
            <w:tcW w:w="4491" w:type="dxa"/>
          </w:tcPr>
          <w:p w14:paraId="6E4BCBC7" w14:textId="77777777" w:rsidR="00722569" w:rsidRPr="00FA6B64" w:rsidRDefault="00722569" w:rsidP="00412BAA">
            <w:pPr>
              <w:pStyle w:val="ListParagraph"/>
              <w:spacing w:line="360" w:lineRule="auto"/>
              <w:ind w:left="0"/>
            </w:pPr>
            <w:r w:rsidRPr="00FA6B64">
              <w:t>Tit</w:t>
            </w:r>
            <w:r w:rsidR="00412BAA" w:rsidRPr="00FA6B64">
              <w:t>le</w:t>
            </w:r>
          </w:p>
        </w:tc>
        <w:tc>
          <w:tcPr>
            <w:tcW w:w="6532" w:type="dxa"/>
          </w:tcPr>
          <w:p w14:paraId="6CD571E0" w14:textId="0D380F1F" w:rsidR="00722569" w:rsidRPr="00FA6B64" w:rsidRDefault="00070F99" w:rsidP="00A63CDF">
            <w:pPr>
              <w:pStyle w:val="ListParagraph"/>
              <w:spacing w:line="360" w:lineRule="auto"/>
              <w:ind w:left="0"/>
            </w:pPr>
            <w:r>
              <w:t xml:space="preserve">Validation of statistical methods to </w:t>
            </w:r>
            <w:r w:rsidR="00A63CDF">
              <w:t>detect (potential) data fabrication</w:t>
            </w:r>
          </w:p>
        </w:tc>
      </w:tr>
      <w:tr w:rsidR="00722569" w:rsidRPr="00412BAA" w14:paraId="4409E4C2" w14:textId="77777777" w:rsidTr="00F90ADD">
        <w:tc>
          <w:tcPr>
            <w:tcW w:w="4491" w:type="dxa"/>
          </w:tcPr>
          <w:p w14:paraId="369FDEAD" w14:textId="77777777" w:rsidR="00722569" w:rsidRPr="00412BAA" w:rsidRDefault="00412BAA" w:rsidP="00722569">
            <w:pPr>
              <w:pStyle w:val="ListParagraph"/>
              <w:spacing w:line="360" w:lineRule="auto"/>
              <w:ind w:left="0"/>
            </w:pPr>
            <w:r>
              <w:t>Principal investigator(s)</w:t>
            </w:r>
          </w:p>
        </w:tc>
        <w:tc>
          <w:tcPr>
            <w:tcW w:w="6532" w:type="dxa"/>
          </w:tcPr>
          <w:p w14:paraId="2E2E5F47" w14:textId="77777777" w:rsidR="00722569" w:rsidRPr="00412BAA" w:rsidRDefault="00F6520E" w:rsidP="00722569">
            <w:pPr>
              <w:pStyle w:val="ListParagraph"/>
              <w:spacing w:line="360" w:lineRule="auto"/>
              <w:ind w:left="0"/>
            </w:pPr>
            <w:r>
              <w:t>CHJ Hartgerink</w:t>
            </w:r>
          </w:p>
        </w:tc>
      </w:tr>
      <w:tr w:rsidR="00722569" w:rsidRPr="00412BAA" w14:paraId="0E9849CA" w14:textId="77777777" w:rsidTr="00F90ADD">
        <w:tc>
          <w:tcPr>
            <w:tcW w:w="4491" w:type="dxa"/>
          </w:tcPr>
          <w:p w14:paraId="4A99C8A2" w14:textId="77777777" w:rsidR="00722569" w:rsidRPr="00412BAA" w:rsidRDefault="00412BAA" w:rsidP="00412BAA">
            <w:pPr>
              <w:pStyle w:val="ListParagraph"/>
              <w:spacing w:line="360" w:lineRule="auto"/>
              <w:ind w:left="0"/>
            </w:pPr>
            <w:r>
              <w:t>Other investigators (Phd student, research assistant, research nurse, etc.)</w:t>
            </w:r>
          </w:p>
        </w:tc>
        <w:tc>
          <w:tcPr>
            <w:tcW w:w="6532" w:type="dxa"/>
          </w:tcPr>
          <w:p w14:paraId="08B2C6BF" w14:textId="77777777" w:rsidR="00722569" w:rsidRDefault="00F6520E" w:rsidP="00722569">
            <w:pPr>
              <w:pStyle w:val="ListParagraph"/>
              <w:spacing w:line="360" w:lineRule="auto"/>
              <w:ind w:left="0"/>
            </w:pPr>
            <w:r>
              <w:t>MALM van Assen</w:t>
            </w:r>
          </w:p>
          <w:p w14:paraId="4D7F4356" w14:textId="77777777" w:rsidR="00F6520E" w:rsidRDefault="00F6520E" w:rsidP="00722569">
            <w:pPr>
              <w:pStyle w:val="ListParagraph"/>
              <w:spacing w:line="360" w:lineRule="auto"/>
              <w:ind w:left="0"/>
            </w:pPr>
            <w:r>
              <w:t>JM Wicherts</w:t>
            </w:r>
          </w:p>
          <w:p w14:paraId="26470BB1" w14:textId="77777777" w:rsidR="00F6520E" w:rsidRPr="00412BAA" w:rsidRDefault="00F6520E" w:rsidP="00722569">
            <w:pPr>
              <w:pStyle w:val="ListParagraph"/>
              <w:spacing w:line="360" w:lineRule="auto"/>
              <w:ind w:left="0"/>
            </w:pPr>
            <w:r>
              <w:t xml:space="preserve">+ </w:t>
            </w:r>
            <w:r w:rsidR="00A63FAB">
              <w:t xml:space="preserve">potential </w:t>
            </w:r>
            <w:r>
              <w:t>research assistant</w:t>
            </w:r>
          </w:p>
        </w:tc>
      </w:tr>
      <w:tr w:rsidR="00722569" w:rsidRPr="00F6520E" w14:paraId="4E71C9ED" w14:textId="77777777" w:rsidTr="00F90ADD">
        <w:tc>
          <w:tcPr>
            <w:tcW w:w="4491" w:type="dxa"/>
          </w:tcPr>
          <w:p w14:paraId="03537E9D" w14:textId="77777777" w:rsidR="00722569" w:rsidRPr="00412BAA" w:rsidRDefault="00412BAA" w:rsidP="00412BAA">
            <w:pPr>
              <w:pStyle w:val="ListParagraph"/>
              <w:spacing w:line="360" w:lineRule="auto"/>
              <w:ind w:left="0"/>
            </w:pPr>
            <w:r>
              <w:t>Contact information of PI</w:t>
            </w:r>
            <w:r w:rsidR="00722569" w:rsidRPr="00412BAA">
              <w:t xml:space="preserve"> </w:t>
            </w:r>
            <w:r>
              <w:t>(address, email, telephone)</w:t>
            </w:r>
          </w:p>
        </w:tc>
        <w:tc>
          <w:tcPr>
            <w:tcW w:w="6532" w:type="dxa"/>
          </w:tcPr>
          <w:p w14:paraId="352CF14D" w14:textId="77777777" w:rsidR="00F6520E" w:rsidRPr="00F6520E" w:rsidRDefault="00F6520E" w:rsidP="00722569">
            <w:pPr>
              <w:pStyle w:val="ListParagraph"/>
              <w:spacing w:line="360" w:lineRule="auto"/>
              <w:ind w:left="0"/>
              <w:rPr>
                <w:lang w:val="nl-NL"/>
              </w:rPr>
            </w:pPr>
            <w:r w:rsidRPr="00F6520E">
              <w:rPr>
                <w:lang w:val="nl-NL"/>
              </w:rPr>
              <w:t>Tilburg University</w:t>
            </w:r>
            <w:r w:rsidRPr="00F6520E">
              <w:rPr>
                <w:lang w:val="nl-NL"/>
              </w:rPr>
              <w:br/>
              <w:t>P1.774B, Warandelaan 2</w:t>
            </w:r>
          </w:p>
          <w:p w14:paraId="1831ED85" w14:textId="77777777" w:rsidR="00F6520E" w:rsidRPr="00F6520E" w:rsidRDefault="00F6520E" w:rsidP="00722569">
            <w:pPr>
              <w:pStyle w:val="ListParagraph"/>
              <w:spacing w:line="360" w:lineRule="auto"/>
              <w:ind w:left="0"/>
              <w:rPr>
                <w:lang w:val="nl-NL"/>
              </w:rPr>
            </w:pPr>
            <w:r>
              <w:rPr>
                <w:lang w:val="nl-NL"/>
              </w:rPr>
              <w:t>PO BOX 90153 LE Tilburg</w:t>
            </w:r>
          </w:p>
        </w:tc>
      </w:tr>
      <w:tr w:rsidR="00722569" w:rsidRPr="00412BAA" w14:paraId="4BDCC299" w14:textId="77777777" w:rsidTr="00F90ADD">
        <w:tc>
          <w:tcPr>
            <w:tcW w:w="4491" w:type="dxa"/>
          </w:tcPr>
          <w:p w14:paraId="7E5C754A" w14:textId="77777777" w:rsidR="00722569" w:rsidRPr="00412BAA" w:rsidRDefault="00412BAA" w:rsidP="004B4EDC">
            <w:pPr>
              <w:pStyle w:val="ListParagraph"/>
              <w:spacing w:line="360" w:lineRule="auto"/>
              <w:ind w:left="0"/>
            </w:pPr>
            <w:r>
              <w:t>Grant supplying funding organization &amp; grant number</w:t>
            </w:r>
          </w:p>
        </w:tc>
        <w:tc>
          <w:tcPr>
            <w:tcW w:w="6532" w:type="dxa"/>
          </w:tcPr>
          <w:p w14:paraId="3C0CA32D" w14:textId="77777777" w:rsidR="00722569" w:rsidRPr="00412BAA" w:rsidRDefault="00A63FAB" w:rsidP="00A63FAB">
            <w:pPr>
              <w:spacing w:line="360" w:lineRule="auto"/>
            </w:pPr>
            <w:r>
              <w:t xml:space="preserve">- </w:t>
            </w:r>
          </w:p>
        </w:tc>
      </w:tr>
      <w:tr w:rsidR="00722569" w:rsidRPr="00412BAA" w14:paraId="15D9067C" w14:textId="77777777" w:rsidTr="00F90ADD">
        <w:tc>
          <w:tcPr>
            <w:tcW w:w="4491" w:type="dxa"/>
          </w:tcPr>
          <w:p w14:paraId="6F224BD5" w14:textId="77777777" w:rsidR="00722569" w:rsidRPr="00412BAA" w:rsidRDefault="00412BAA" w:rsidP="00722569">
            <w:pPr>
              <w:pStyle w:val="ListParagraph"/>
              <w:spacing w:line="360" w:lineRule="auto"/>
              <w:ind w:left="0"/>
            </w:pPr>
            <w:r>
              <w:t>Where does the study take place?</w:t>
            </w:r>
          </w:p>
        </w:tc>
        <w:tc>
          <w:tcPr>
            <w:tcW w:w="6532" w:type="dxa"/>
          </w:tcPr>
          <w:p w14:paraId="11C42BEF" w14:textId="77777777" w:rsidR="00722569" w:rsidRPr="00412BAA" w:rsidRDefault="00722569" w:rsidP="00722569">
            <w:pPr>
              <w:pStyle w:val="ListParagraph"/>
              <w:spacing w:line="360" w:lineRule="auto"/>
              <w:ind w:left="0"/>
            </w:pPr>
            <w:r w:rsidRPr="00412BAA">
              <w:sym w:font="Wingdings" w:char="F0A8"/>
            </w:r>
            <w:r w:rsidRPr="00412BAA">
              <w:t xml:space="preserve"> </w:t>
            </w:r>
            <w:r w:rsidR="004B4EDC" w:rsidRPr="00412BAA">
              <w:t>Tilburg University</w:t>
            </w:r>
          </w:p>
          <w:p w14:paraId="2DD6258D" w14:textId="77777777" w:rsidR="00722569" w:rsidRPr="00412BAA" w:rsidRDefault="00722569" w:rsidP="00722569">
            <w:pPr>
              <w:pStyle w:val="ListParagraph"/>
              <w:spacing w:line="360" w:lineRule="auto"/>
              <w:ind w:left="0"/>
            </w:pPr>
            <w:r w:rsidRPr="00412BAA">
              <w:sym w:font="Wingdings" w:char="F0A8"/>
            </w:r>
            <w:r w:rsidRPr="00412BAA">
              <w:t xml:space="preserve"> </w:t>
            </w:r>
            <w:r w:rsidR="00412BAA">
              <w:t xml:space="preserve">Hospital, i.e. </w:t>
            </w:r>
            <w:r w:rsidRPr="00412BAA">
              <w:t xml:space="preserve"> ………………………………</w:t>
            </w:r>
            <w:r w:rsidR="001F1C4B" w:rsidRPr="00412BAA">
              <w:t>………………..</w:t>
            </w:r>
          </w:p>
          <w:p w14:paraId="0B6B4EC5" w14:textId="77777777" w:rsidR="00F90ADD" w:rsidRPr="00412BAA" w:rsidRDefault="00722569" w:rsidP="00722569">
            <w:pPr>
              <w:pStyle w:val="ListParagraph"/>
              <w:spacing w:line="360" w:lineRule="auto"/>
              <w:ind w:left="0"/>
            </w:pPr>
            <w:r w:rsidRPr="00412BAA">
              <w:sym w:font="Wingdings" w:char="F0A8"/>
            </w:r>
            <w:r w:rsidRPr="00412BAA">
              <w:t xml:space="preserve"> </w:t>
            </w:r>
            <w:r w:rsidR="00412BAA">
              <w:t>Other medical institution, i.e.</w:t>
            </w:r>
            <w:r w:rsidR="00F90ADD" w:rsidRPr="00412BAA">
              <w:t xml:space="preserve"> .......................</w:t>
            </w:r>
          </w:p>
          <w:p w14:paraId="2EB9860D" w14:textId="77777777" w:rsidR="00F90ADD" w:rsidRPr="00412BAA" w:rsidRDefault="00F90ADD" w:rsidP="00722569">
            <w:pPr>
              <w:pStyle w:val="ListParagraph"/>
              <w:spacing w:line="360" w:lineRule="auto"/>
              <w:ind w:left="0"/>
            </w:pPr>
            <w:r w:rsidRPr="00412BAA">
              <w:t xml:space="preserve">     ...................................................................................</w:t>
            </w:r>
          </w:p>
          <w:p w14:paraId="1E587A30" w14:textId="77777777" w:rsidR="00722569" w:rsidRPr="00412BAA" w:rsidRDefault="00F90ADD" w:rsidP="00722569">
            <w:pPr>
              <w:pStyle w:val="ListParagraph"/>
              <w:spacing w:line="360" w:lineRule="auto"/>
              <w:ind w:left="0"/>
            </w:pPr>
            <w:r w:rsidRPr="00412BAA">
              <w:sym w:font="Wingdings" w:char="F0A8"/>
            </w:r>
            <w:r w:rsidRPr="00412BAA">
              <w:t xml:space="preserve"> </w:t>
            </w:r>
            <w:r w:rsidR="00412BAA">
              <w:t>At the homes of the study participants</w:t>
            </w:r>
          </w:p>
          <w:p w14:paraId="435458A2" w14:textId="77777777" w:rsidR="00722569" w:rsidRPr="00412BAA" w:rsidRDefault="00A63FAB" w:rsidP="004C0690">
            <w:pPr>
              <w:pStyle w:val="ListParagraph"/>
              <w:spacing w:line="360" w:lineRule="auto"/>
              <w:ind w:left="0"/>
            </w:pPr>
            <w:r>
              <w:t>x</w:t>
            </w:r>
            <w:r w:rsidR="00722569" w:rsidRPr="00412BAA">
              <w:t xml:space="preserve"> E</w:t>
            </w:r>
            <w:r w:rsidR="00412BAA">
              <w:t>lsewher</w:t>
            </w:r>
            <w:r w:rsidR="00C31AF8">
              <w:t>e</w:t>
            </w:r>
            <w:r w:rsidR="00412BAA">
              <w:t>, i.e.</w:t>
            </w:r>
            <w:r w:rsidR="00722569" w:rsidRPr="00412BAA">
              <w:t xml:space="preserve"> </w:t>
            </w:r>
            <w:r w:rsidR="004C0690">
              <w:t>participant’s personal computer and participant’s preferred location.</w:t>
            </w:r>
          </w:p>
        </w:tc>
      </w:tr>
      <w:tr w:rsidR="00722569" w:rsidRPr="00412BAA" w14:paraId="2B9F45E4" w14:textId="77777777" w:rsidTr="00F90ADD">
        <w:tc>
          <w:tcPr>
            <w:tcW w:w="4491" w:type="dxa"/>
          </w:tcPr>
          <w:p w14:paraId="41DA8F66" w14:textId="77777777" w:rsidR="00722569" w:rsidRPr="00412BAA" w:rsidRDefault="00C31AF8" w:rsidP="00722569">
            <w:pPr>
              <w:pStyle w:val="ListParagraph"/>
              <w:spacing w:line="360" w:lineRule="auto"/>
              <w:ind w:left="0"/>
            </w:pPr>
            <w:r>
              <w:t>Nature of the study</w:t>
            </w:r>
          </w:p>
        </w:tc>
        <w:tc>
          <w:tcPr>
            <w:tcW w:w="6532" w:type="dxa"/>
          </w:tcPr>
          <w:p w14:paraId="78BC196A" w14:textId="77777777" w:rsidR="00722569" w:rsidRPr="00412BAA" w:rsidRDefault="004C0690" w:rsidP="00722569">
            <w:pPr>
              <w:pStyle w:val="ListParagraph"/>
              <w:spacing w:line="360" w:lineRule="auto"/>
              <w:ind w:left="0"/>
            </w:pPr>
            <w:r>
              <w:t>x</w:t>
            </w:r>
            <w:r w:rsidR="00C31AF8">
              <w:t xml:space="preserve"> Experimenta</w:t>
            </w:r>
            <w:r w:rsidR="00722569" w:rsidRPr="00412BAA">
              <w:t>l</w:t>
            </w:r>
          </w:p>
          <w:p w14:paraId="6327DDC8" w14:textId="77777777" w:rsidR="00722569" w:rsidRPr="00412BAA" w:rsidRDefault="00722569" w:rsidP="00722569">
            <w:pPr>
              <w:pStyle w:val="ListParagraph"/>
              <w:spacing w:line="360" w:lineRule="auto"/>
              <w:ind w:left="0"/>
            </w:pPr>
            <w:r w:rsidRPr="00412BAA">
              <w:sym w:font="Wingdings" w:char="F0A8"/>
            </w:r>
            <w:r w:rsidR="00C31AF8">
              <w:t xml:space="preserve"> Observationa</w:t>
            </w:r>
            <w:r w:rsidRPr="00412BAA">
              <w:t>l</w:t>
            </w:r>
          </w:p>
          <w:p w14:paraId="0B743F9D" w14:textId="77777777" w:rsidR="00722569" w:rsidRPr="00412BAA" w:rsidRDefault="00722569" w:rsidP="00722569">
            <w:pPr>
              <w:pStyle w:val="ListParagraph"/>
              <w:spacing w:line="360" w:lineRule="auto"/>
              <w:ind w:left="0"/>
            </w:pPr>
            <w:r w:rsidRPr="00412BAA">
              <w:sym w:font="Wingdings" w:char="F0A8"/>
            </w:r>
            <w:r w:rsidR="00C31AF8">
              <w:t xml:space="preserve"> Intervention</w:t>
            </w:r>
          </w:p>
          <w:p w14:paraId="05B92A7A" w14:textId="77777777" w:rsidR="00B05986" w:rsidRPr="00412BAA" w:rsidRDefault="00B05986" w:rsidP="00722569">
            <w:pPr>
              <w:pStyle w:val="ListParagraph"/>
              <w:spacing w:line="360" w:lineRule="auto"/>
              <w:ind w:left="0"/>
            </w:pPr>
            <w:r w:rsidRPr="00412BAA">
              <w:sym w:font="Wingdings" w:char="F0A8"/>
            </w:r>
            <w:r w:rsidRPr="00412BAA">
              <w:t xml:space="preserve"> Retrospecti</w:t>
            </w:r>
            <w:r w:rsidR="00C31AF8">
              <w:t>ve</w:t>
            </w:r>
          </w:p>
        </w:tc>
      </w:tr>
      <w:tr w:rsidR="003D72C8" w:rsidRPr="00412BAA" w14:paraId="5A8DB218" w14:textId="77777777" w:rsidTr="00F90ADD">
        <w:tc>
          <w:tcPr>
            <w:tcW w:w="4491" w:type="dxa"/>
          </w:tcPr>
          <w:p w14:paraId="1848FED1" w14:textId="77777777" w:rsidR="003D72C8" w:rsidRPr="00412BAA" w:rsidRDefault="00C31AF8" w:rsidP="006C295E">
            <w:pPr>
              <w:pStyle w:val="ListParagraph"/>
              <w:spacing w:line="360" w:lineRule="auto"/>
              <w:ind w:left="0"/>
            </w:pPr>
            <w:r>
              <w:t xml:space="preserve">This proposal concerns a </w:t>
            </w:r>
          </w:p>
        </w:tc>
        <w:tc>
          <w:tcPr>
            <w:tcW w:w="6532" w:type="dxa"/>
          </w:tcPr>
          <w:p w14:paraId="43645A3D" w14:textId="77777777" w:rsidR="003D72C8" w:rsidRPr="00412BAA" w:rsidRDefault="003D72C8" w:rsidP="00722569">
            <w:pPr>
              <w:pStyle w:val="ListParagraph"/>
              <w:spacing w:line="360" w:lineRule="auto"/>
              <w:ind w:left="0"/>
            </w:pPr>
            <w:r w:rsidRPr="00412BAA">
              <w:sym w:font="Wingdings" w:char="F0A8"/>
            </w:r>
            <w:r w:rsidRPr="00412BAA">
              <w:t xml:space="preserve"> </w:t>
            </w:r>
            <w:r w:rsidR="00C31AF8">
              <w:t xml:space="preserve">Research project </w:t>
            </w:r>
          </w:p>
          <w:p w14:paraId="7BE6A67B" w14:textId="77777777" w:rsidR="003D72C8" w:rsidRPr="00412BAA" w:rsidRDefault="00F6520E" w:rsidP="00722569">
            <w:pPr>
              <w:pStyle w:val="ListParagraph"/>
              <w:spacing w:line="360" w:lineRule="auto"/>
              <w:ind w:left="0"/>
            </w:pPr>
            <w:r>
              <w:t>X</w:t>
            </w:r>
            <w:r w:rsidR="003D72C8" w:rsidRPr="00412BAA">
              <w:t xml:space="preserve"> </w:t>
            </w:r>
            <w:r w:rsidR="00C31AF8">
              <w:t>Research line</w:t>
            </w:r>
          </w:p>
        </w:tc>
      </w:tr>
      <w:tr w:rsidR="001F1C4B" w:rsidRPr="00412BAA" w14:paraId="3FCC1714" w14:textId="77777777" w:rsidTr="00F90ADD">
        <w:tc>
          <w:tcPr>
            <w:tcW w:w="4491" w:type="dxa"/>
          </w:tcPr>
          <w:p w14:paraId="08F634D7" w14:textId="77777777" w:rsidR="001F1C4B" w:rsidRPr="00412BAA" w:rsidRDefault="001F1C4B" w:rsidP="00C31AF8">
            <w:pPr>
              <w:pStyle w:val="ListParagraph"/>
              <w:spacing w:line="360" w:lineRule="auto"/>
              <w:ind w:left="0"/>
            </w:pPr>
            <w:r w:rsidRPr="00412BAA">
              <w:t xml:space="preserve">Is </w:t>
            </w:r>
            <w:r w:rsidR="00C31AF8">
              <w:t>the research project bound by the Dutch WMO law</w:t>
            </w:r>
            <w:r w:rsidRPr="00412BAA">
              <w:t>?</w:t>
            </w:r>
            <w:r w:rsidR="00392B92" w:rsidRPr="00412BAA">
              <w:rPr>
                <w:rStyle w:val="FootnoteReference"/>
              </w:rPr>
              <w:footnoteReference w:id="1"/>
            </w:r>
          </w:p>
        </w:tc>
        <w:tc>
          <w:tcPr>
            <w:tcW w:w="6532" w:type="dxa"/>
          </w:tcPr>
          <w:p w14:paraId="6855C1B8" w14:textId="77777777" w:rsidR="001F1C4B" w:rsidRPr="00412BAA" w:rsidRDefault="001F1C4B" w:rsidP="00F90ADD">
            <w:pPr>
              <w:pStyle w:val="ListParagraph"/>
              <w:spacing w:line="360" w:lineRule="auto"/>
              <w:ind w:left="329" w:hanging="329"/>
            </w:pPr>
            <w:r w:rsidRPr="00412BAA">
              <w:sym w:font="Wingdings" w:char="F0A8"/>
            </w:r>
            <w:r w:rsidR="00C31AF8">
              <w:t xml:space="preserve"> yes</w:t>
            </w:r>
            <w:r w:rsidRPr="00412BAA">
              <w:t xml:space="preserve"> </w:t>
            </w:r>
            <w:r w:rsidRPr="00412BAA">
              <w:sym w:font="Wingdings" w:char="F0F0"/>
            </w:r>
            <w:r w:rsidR="00C31AF8">
              <w:t xml:space="preserve"> the project will need to be judged by a certified medical ethics committee</w:t>
            </w:r>
          </w:p>
          <w:p w14:paraId="3CF590BA" w14:textId="77777777" w:rsidR="001F1C4B" w:rsidRPr="00412BAA" w:rsidRDefault="00F6520E" w:rsidP="00722569">
            <w:pPr>
              <w:pStyle w:val="ListParagraph"/>
              <w:spacing w:line="360" w:lineRule="auto"/>
              <w:ind w:left="0"/>
            </w:pPr>
            <w:r>
              <w:t>X</w:t>
            </w:r>
            <w:r w:rsidR="001F1C4B" w:rsidRPr="00412BAA">
              <w:t xml:space="preserve"> </w:t>
            </w:r>
            <w:r w:rsidR="00C31AF8">
              <w:t>no, it concerns non-medical research</w:t>
            </w:r>
          </w:p>
          <w:p w14:paraId="33BE0417" w14:textId="77777777" w:rsidR="001F1C4B" w:rsidRPr="00412BAA" w:rsidRDefault="001F1C4B" w:rsidP="00F90ADD">
            <w:pPr>
              <w:pStyle w:val="ListParagraph"/>
              <w:spacing w:line="360" w:lineRule="auto"/>
              <w:ind w:left="329" w:hanging="284"/>
            </w:pPr>
            <w:r w:rsidRPr="00412BAA">
              <w:sym w:font="Wingdings" w:char="F0A8"/>
            </w:r>
            <w:r w:rsidRPr="00412BAA">
              <w:t xml:space="preserve"> </w:t>
            </w:r>
            <w:r w:rsidR="00C31AF8">
              <w:t>no, it  concerns medical research that is not bound by the Dutch WMO law (according to a medical ethics committee)</w:t>
            </w:r>
          </w:p>
          <w:p w14:paraId="1BAFBC00" w14:textId="77777777" w:rsidR="001F1C4B" w:rsidRPr="00412BAA" w:rsidRDefault="001F1C4B" w:rsidP="00722569">
            <w:pPr>
              <w:pStyle w:val="ListParagraph"/>
              <w:spacing w:line="360" w:lineRule="auto"/>
              <w:ind w:left="0"/>
            </w:pPr>
            <w:r w:rsidRPr="00412BAA">
              <w:sym w:font="Wingdings" w:char="F0A8"/>
            </w:r>
            <w:r w:rsidR="00C31AF8">
              <w:t xml:space="preserve"> I am not sure</w:t>
            </w:r>
          </w:p>
        </w:tc>
      </w:tr>
      <w:tr w:rsidR="00F338F0" w:rsidRPr="00412BAA" w14:paraId="7195647A" w14:textId="77777777" w:rsidTr="00F90ADD">
        <w:tc>
          <w:tcPr>
            <w:tcW w:w="4491" w:type="dxa"/>
          </w:tcPr>
          <w:p w14:paraId="139E3442" w14:textId="77777777" w:rsidR="00F338F0" w:rsidRPr="00412BAA" w:rsidRDefault="00C31AF8" w:rsidP="00392B92">
            <w:pPr>
              <w:pStyle w:val="ListParagraph"/>
              <w:spacing w:line="360" w:lineRule="auto"/>
              <w:ind w:left="0"/>
            </w:pPr>
            <w:r>
              <w:lastRenderedPageBreak/>
              <w:t>Planned start</w:t>
            </w:r>
            <w:r w:rsidR="001C617D">
              <w:t>ing</w:t>
            </w:r>
            <w:r>
              <w:t xml:space="preserve"> date</w:t>
            </w:r>
            <w:r w:rsidR="001C617D" w:rsidRPr="001C617D">
              <w:rPr>
                <w:i/>
                <w:sz w:val="18"/>
                <w:szCs w:val="18"/>
              </w:rPr>
              <w:t xml:space="preserve"> (please consider that the ethics approval will take 4-6 weeks)</w:t>
            </w:r>
          </w:p>
          <w:p w14:paraId="37478139" w14:textId="77777777" w:rsidR="00F338F0" w:rsidRPr="00412BAA" w:rsidRDefault="00C31AF8" w:rsidP="00392B92">
            <w:pPr>
              <w:pStyle w:val="ListParagraph"/>
              <w:spacing w:line="360" w:lineRule="auto"/>
              <w:ind w:left="0"/>
            </w:pPr>
            <w:r>
              <w:t>Planned end date</w:t>
            </w:r>
            <w:r w:rsidR="00F338F0" w:rsidRPr="00412BAA">
              <w:t xml:space="preserve"> </w:t>
            </w:r>
          </w:p>
        </w:tc>
        <w:tc>
          <w:tcPr>
            <w:tcW w:w="6532" w:type="dxa"/>
          </w:tcPr>
          <w:p w14:paraId="4D3538DB" w14:textId="1856C803" w:rsidR="00F338F0" w:rsidRPr="006B7543" w:rsidRDefault="004C0690" w:rsidP="00F90ADD">
            <w:pPr>
              <w:pStyle w:val="ListParagraph"/>
              <w:spacing w:line="360" w:lineRule="auto"/>
              <w:ind w:left="329" w:hanging="329"/>
              <w:rPr>
                <w:i/>
              </w:rPr>
            </w:pPr>
            <w:del w:id="5" w:author="C.H.J. Hartgerink" w:date="2015-09-16T15:45:00Z">
              <w:r w:rsidDel="007530BD">
                <w:delText>01</w:delText>
              </w:r>
            </w:del>
            <w:ins w:id="6" w:author="C.H.J. Hartgerink" w:date="2015-09-23T13:40:00Z">
              <w:r w:rsidR="008143D3">
                <w:t>12</w:t>
              </w:r>
            </w:ins>
            <w:r>
              <w:t>/</w:t>
            </w:r>
            <w:del w:id="7" w:author="C.H.J. Hartgerink" w:date="2015-09-16T15:45:00Z">
              <w:r w:rsidDel="007530BD">
                <w:delText>09</w:delText>
              </w:r>
            </w:del>
            <w:ins w:id="8" w:author="C.H.J. Hartgerink" w:date="2015-09-16T15:45:00Z">
              <w:r w:rsidR="007530BD">
                <w:t>10</w:t>
              </w:r>
            </w:ins>
            <w:r>
              <w:t>/2015</w:t>
            </w:r>
            <w:r w:rsidR="00F338F0" w:rsidRPr="00412BAA">
              <w:t xml:space="preserve"> (dd/mm/yyyy)</w:t>
            </w:r>
            <w:r w:rsidR="006B7543">
              <w:t xml:space="preserve"> </w:t>
            </w:r>
            <w:del w:id="9" w:author="C.H.J. Hartgerink" w:date="2015-09-16T15:45:00Z">
              <w:r w:rsidR="006B7543" w:rsidDel="007530BD">
                <w:rPr>
                  <w:i/>
                </w:rPr>
                <w:delText>Note: includes ethics application period</w:delText>
              </w:r>
            </w:del>
          </w:p>
          <w:p w14:paraId="0DD2F889" w14:textId="77777777" w:rsidR="00F338F0" w:rsidRPr="00412BAA" w:rsidRDefault="004C0690" w:rsidP="00F90ADD">
            <w:pPr>
              <w:pStyle w:val="ListParagraph"/>
              <w:spacing w:line="360" w:lineRule="auto"/>
              <w:ind w:left="329" w:hanging="329"/>
            </w:pPr>
            <w:r>
              <w:t>31/08/2016</w:t>
            </w:r>
            <w:r w:rsidR="00F338F0" w:rsidRPr="00412BAA">
              <w:t xml:space="preserve"> (dd/mm/yyyy)</w:t>
            </w:r>
          </w:p>
        </w:tc>
      </w:tr>
    </w:tbl>
    <w:p w14:paraId="0B3C8BD1" w14:textId="77777777" w:rsidR="00F338F0" w:rsidRPr="00412BAA" w:rsidRDefault="00F338F0"/>
    <w:p w14:paraId="2CCC8F31" w14:textId="77777777" w:rsidR="00B05986" w:rsidRPr="00412BAA" w:rsidRDefault="00C31AF8" w:rsidP="00F338F0">
      <w:pPr>
        <w:spacing w:after="0"/>
      </w:pPr>
      <w:r>
        <w:t xml:space="preserve">Medical research: scientific research within the medical setting, with patients as study participants and aiming to answer a research question that is relevant within the health sciences. Study procedures that make a research project bound by WMO law are for example: randomization to treatment arms, </w:t>
      </w:r>
      <w:r w:rsidR="00AA39B4">
        <w:t xml:space="preserve">drawing of (additional) blood, </w:t>
      </w:r>
      <w:r>
        <w:t xml:space="preserve">collection of urine for </w:t>
      </w:r>
      <w:r w:rsidR="00AA39B4">
        <w:t>longer</w:t>
      </w:r>
      <w:r>
        <w:t xml:space="preserve"> periods of time, questionnaires on trauma, taboo subjects or sexuality). The patient needs to be involved in the study, retrospective studies and data collection from medical records only </w:t>
      </w:r>
      <w:r w:rsidR="00FD46B4">
        <w:t xml:space="preserve">are bound by other regulations and general privacy laws. This latter research is evaluated by the Psychology Ethics Committee. </w:t>
      </w:r>
    </w:p>
    <w:p w14:paraId="3E9E2278" w14:textId="77777777" w:rsidR="00FD46B4" w:rsidRDefault="00FD46B4" w:rsidP="00FD46B4">
      <w:pPr>
        <w:spacing w:after="0"/>
        <w:rPr>
          <w:i/>
        </w:rPr>
      </w:pPr>
    </w:p>
    <w:p w14:paraId="539D1D00" w14:textId="77777777" w:rsidR="00B05986" w:rsidRPr="00412BAA" w:rsidRDefault="003140A6" w:rsidP="00FD46B4">
      <w:pPr>
        <w:spacing w:after="0"/>
      </w:pPr>
      <w:r w:rsidRPr="00412BAA">
        <w:rPr>
          <w:i/>
        </w:rPr>
        <w:t xml:space="preserve">NB. </w:t>
      </w:r>
      <w:r w:rsidR="00FD46B4">
        <w:rPr>
          <w:i/>
        </w:rPr>
        <w:t>Executing a WMO-bound study without the appropriate approval is punishable by law.</w:t>
      </w:r>
    </w:p>
    <w:p w14:paraId="4D6E66CF" w14:textId="77777777" w:rsidR="00FD46B4" w:rsidRDefault="00FD46B4" w:rsidP="003D72C8">
      <w:pPr>
        <w:rPr>
          <w:b/>
        </w:rPr>
      </w:pPr>
    </w:p>
    <w:p w14:paraId="1F6AFCED" w14:textId="77777777" w:rsidR="00722569" w:rsidRPr="00412BAA" w:rsidRDefault="00FD46B4" w:rsidP="003D72C8">
      <w:pPr>
        <w:rPr>
          <w:b/>
        </w:rPr>
      </w:pPr>
      <w:r>
        <w:rPr>
          <w:b/>
        </w:rPr>
        <w:t>SUMMARY</w:t>
      </w:r>
    </w:p>
    <w:p w14:paraId="6675CEE3" w14:textId="77777777" w:rsidR="003D72C8" w:rsidRPr="00412BAA" w:rsidRDefault="00FD46B4" w:rsidP="003D72C8">
      <w:r>
        <w:t xml:space="preserve">Give a summary of the proposed study/research line (max 1500 words) Make sure you give sufficient information on the data collection procedures (manipulations, stimuli, questionnaires, certainly when they may be ethically sensitive). </w:t>
      </w:r>
    </w:p>
    <w:p w14:paraId="508EBC8C" w14:textId="77777777" w:rsidR="003D72C8" w:rsidRPr="00412BAA" w:rsidRDefault="00FD46B4" w:rsidP="003D72C8">
      <w:r>
        <w:t>Background</w:t>
      </w:r>
      <w:r w:rsidR="003D72C8" w:rsidRPr="00412BAA">
        <w:t xml:space="preserve">: </w:t>
      </w:r>
    </w:p>
    <w:tbl>
      <w:tblPr>
        <w:tblStyle w:val="TableGrid"/>
        <w:tblW w:w="0" w:type="auto"/>
        <w:tblLook w:val="04A0" w:firstRow="1" w:lastRow="0" w:firstColumn="1" w:lastColumn="0" w:noHBand="0" w:noVBand="1"/>
      </w:tblPr>
      <w:tblGrid>
        <w:gridCol w:w="10740"/>
      </w:tblGrid>
      <w:tr w:rsidR="003D72C8" w:rsidRPr="00412BAA" w14:paraId="293D6EF8" w14:textId="77777777" w:rsidTr="00F90ADD">
        <w:trPr>
          <w:trHeight w:val="747"/>
        </w:trPr>
        <w:tc>
          <w:tcPr>
            <w:tcW w:w="10740" w:type="dxa"/>
          </w:tcPr>
          <w:p w14:paraId="0EE417C9" w14:textId="77777777" w:rsidR="004C0690" w:rsidRPr="003751B9" w:rsidRDefault="004C0690" w:rsidP="00A63CDF">
            <w:pPr>
              <w:spacing w:before="120" w:after="120"/>
              <w:ind w:firstLine="567"/>
            </w:pPr>
            <w:r>
              <w:t xml:space="preserve">Research misconduct </w:t>
            </w:r>
            <w:r w:rsidRPr="00B25543">
              <w:t>(fabrication, falsification, and plagiarism)</w:t>
            </w:r>
            <w:r>
              <w:t xml:space="preserve"> </w:t>
            </w:r>
            <w:r w:rsidRPr="0048623D">
              <w:t>undermines the epistemological pursuit of science</w:t>
            </w:r>
            <w:r>
              <w:t xml:space="preserve"> and negatively </w:t>
            </w:r>
            <w:r w:rsidRPr="003751B9">
              <w:t xml:space="preserve">affects the validity of published findings, fairness in the scientific reward system, and trust in science. </w:t>
            </w:r>
          </w:p>
          <w:p w14:paraId="5F713416" w14:textId="77777777" w:rsidR="004C0690" w:rsidRDefault="004C0690" w:rsidP="00A63CDF">
            <w:pPr>
              <w:spacing w:before="120" w:after="120"/>
              <w:ind w:firstLine="567"/>
            </w:pPr>
            <w:r w:rsidRPr="003751B9">
              <w:t xml:space="preserve">Consequently, many journals have begun using tools to detect plagiarism and image manipulation in submitted papers </w:t>
            </w:r>
            <w:r w:rsidRPr="003751B9">
              <w:fldChar w:fldCharType="begin" w:fldLock="1"/>
            </w:r>
            <w:r w:rsidRPr="003751B9">
              <w:instrText>ADDIN CSL_CITATION { "citationItems" : [ { "id" : "ITEM-1", "itemData" : { "DOI" : "10.1371/journal.pone.0051928", "ISSN" : "19326203", "PMID" : "23284820", "abstract" : "BACKGROUND: It is not clear which research misconduct policies are adopted by biomedical journals. This study assessed the prevalence and content policies of the most influential biomedical journals on misconduct and procedures for handling and responding to allegations of misconduct.\\n\\nMETHODS: We conducted a cross-sectional study of misconduct policies of 399 high-impact biomedical journals in 27 biomedical categories of the Journal Citation Reports in December 2011. Journal websites were reviewed for information relevant to misconduct policies.\\n\\nRESULTS: Of 399 journals, 140 (35.1%) provided explicit definitions of misconduct. Falsification was explicitly mentioned by 113 (28.3%) journals, fabrication by 104 (26.1%), plagiarism by 224 (56.1%), duplication by 242 (60.7%) and image manipulation by 154 (38.6%). Procedures for responding to misconduct were described in 179 (44.9%) websites, including retraction, (30.8%) and expression of concern (16.3%). Plagiarism-checking services were used by 112 (28.1%) journals. The prevalences of all types of misconduct policies were higher in journals that endorsed any policy from editors' associations, Office of Research Integrity or professional societies compared to those that did not state adherence to these policy-producing bodies. Elsevier and Wiley-Blackwell had the most journals included (22.6% and 14.8%, respectively), with Wiley journals having greater a prevalence of misconduct definition and policies on falsification, fabrication and expression of concern and Elsevier of plagiarism-checking services.\\n\\nCONCLUSIONS: Only a third of top-ranking peer-reviewed journals had publicly-available definitions of misconduct and less than a half described procedures for handling allegations of misconduct. As endorsement of international policies from policy-producing bodies was positively associated with implementation of policies and procedures, journals and their publishers should standardize their policies globally in order to increase public trust in the integrity of the published record in biomedicine.", "author" : [ { "dropping-particle" : "", "family" : "Bosch", "given" : "Xavier", "non-dropping-particle" : "", "parse-names" : false, "suffix" : "" }, { "dropping-particle" : "", "family" : "Hern\u00e1ndez", "given" : "Cristina", "non-dropping-particle" : "", "parse-names" : false, "suffix" : "" }, { "dropping-particle" : "", "family" : "Pericas", "given" : "Juan M.", "non-dropping-particle" : "", "parse-names" : false, "suffix" : "" }, { "dropping-particle" : "", "family" : "Doti", "given" : "Pamela", "non-dropping-particle" : "", "parse-names" : false, "suffix" : "" }, { "dropping-particle" : "", "family" : "Maru\u0161i\u0107", "given" : "Ana", "non-dropping-particle" : "", "parse-names" : false, "suffix" : "" } ], "container-title" : "PLoS ONE", "id" : "ITEM-1", "issue" : "12", "issued" : { "date-parts" : [ [ "2012" ] ] }, "page" : "1-9", "title" : "Misconduct Policies in High-Impact Biomedical Journals", "type" : "article-journal", "volume" : "7" }, "uris" : [ "http://www.mendeley.com/documents/?uuid=89af7f10-33f8-4a21-9e78-2a59af201eda" ] } ], "mendeley" : { "formattedCitation" : "(Bosch, Hern\u00e1ndez, Pericas, Doti, &amp; Maru\u0161i\u0107, 2012)", "plainTextFormattedCitation" : "(Bosch, Hern\u00e1ndez, Pericas, Doti, &amp; Maru\u0161i\u0107, 2012)", "previouslyFormattedCitation" : "(Bosch, Hern\u00e1ndez, Pericas, Doti, &amp; Maru\u0161i\u0107, 2012)" }, "properties" : { "noteIndex" : 0 }, "schema" : "https://github.com/citation-style-language/schema/raw/master/csl-citation.json" }</w:instrText>
            </w:r>
            <w:r w:rsidRPr="003751B9">
              <w:fldChar w:fldCharType="separate"/>
            </w:r>
            <w:r w:rsidRPr="003751B9">
              <w:rPr>
                <w:noProof/>
              </w:rPr>
              <w:t>(Bosch, Hernández, Pericas, Doti, &amp; Marušić, 2012)</w:t>
            </w:r>
            <w:r w:rsidRPr="003751B9">
              <w:fldChar w:fldCharType="end"/>
            </w:r>
            <w:r w:rsidRPr="003751B9">
              <w:t xml:space="preserve">. Although no systematic data on the results of these screenings are currently available, numerous case studies (e.g., </w:t>
            </w:r>
            <w:r>
              <w:t>in the Journal of Cell Biology</w:t>
            </w:r>
            <w:r w:rsidRPr="003751B9">
              <w:t xml:space="preserve">) and their widespread use suggest that these screening tools are effective and useful. In the </w:t>
            </w:r>
            <w:r>
              <w:t>social and behavioral</w:t>
            </w:r>
            <w:r w:rsidRPr="003751B9">
              <w:t xml:space="preserve"> sciences image detection tools are </w:t>
            </w:r>
            <w:r>
              <w:t>less useful</w:t>
            </w:r>
            <w:r w:rsidRPr="003751B9">
              <w:t xml:space="preserve"> because data are primarily quantitative</w:t>
            </w:r>
            <w:r>
              <w:t xml:space="preserve"> and based on observations of behavior, questionnaires, (cognitive) tests, computer tasks, etc</w:t>
            </w:r>
            <w:r w:rsidRPr="003751B9">
              <w:t xml:space="preserve">. </w:t>
            </w:r>
          </w:p>
          <w:p w14:paraId="53C8C771" w14:textId="42F39A0B" w:rsidR="00665029" w:rsidRDefault="00665029" w:rsidP="00A63CDF">
            <w:pPr>
              <w:spacing w:before="120" w:after="120"/>
              <w:ind w:firstLine="567"/>
            </w:pPr>
            <w:r>
              <w:t xml:space="preserve">Moreover, current estimates of the prevalence of research misconduct are based on self-report surveys (Collins &amp; Bornmann, 2013). These estimates range from .3% through 4.9%, with a weighted mean estimate of 1.97% (Fanelli, 2009). These estimates are based on survey questions that are subject to under-reporting, but also ask the wrong question for estimating true prevalence. These surveys ask whether a researcher has, for example, fabricated data </w:t>
            </w:r>
            <w:r>
              <w:rPr>
                <w:i/>
              </w:rPr>
              <w:t xml:space="preserve">at least </w:t>
            </w:r>
            <w:r>
              <w:t xml:space="preserve">once. This gives an estimate of the prevalence of fabricating researchers, but not the prevalence of research that is affected by fabrication. </w:t>
            </w:r>
          </w:p>
          <w:p w14:paraId="14E8276E" w14:textId="2A7BA579" w:rsidR="003D72C8" w:rsidRPr="00412BAA" w:rsidRDefault="004C0690" w:rsidP="00A63CDF">
            <w:pPr>
              <w:spacing w:before="120" w:after="120"/>
              <w:ind w:firstLine="567"/>
              <w:rPr>
                <w:rFonts w:eastAsiaTheme="majorEastAsia"/>
                <w:i/>
                <w:iCs/>
                <w:color w:val="243F60" w:themeColor="accent1" w:themeShade="7F"/>
              </w:rPr>
            </w:pPr>
            <w:r w:rsidRPr="003751B9">
              <w:t>Hence, there is a clear need to develop and validate statistical tools to detect potentially problematic data</w:t>
            </w:r>
            <w:r w:rsidR="006B7543">
              <w:t>. These tools can operate</w:t>
            </w:r>
            <w:r w:rsidRPr="003751B9">
              <w:t xml:space="preserve"> on the basis of either summary data reported in articles</w:t>
            </w:r>
            <w:r>
              <w:t xml:space="preserve"> in the social and behavioral sciences</w:t>
            </w:r>
            <w:r w:rsidRPr="003751B9">
              <w:t xml:space="preserve"> (e.g., significance results, means and standard deviations) or raw data (e.g., from computerized tasks or questionnaires)</w:t>
            </w:r>
            <w:r w:rsidR="006B7543">
              <w:t xml:space="preserve"> and</w:t>
            </w:r>
            <w:r w:rsidRPr="003751B9">
              <w:t xml:space="preserve"> have </w:t>
            </w:r>
            <w:r w:rsidR="006B7543">
              <w:t>prove</w:t>
            </w:r>
            <w:r w:rsidR="00665029">
              <w:t>n</w:t>
            </w:r>
            <w:r w:rsidR="006B7543">
              <w:t xml:space="preserve"> usef</w:t>
            </w:r>
            <w:r w:rsidR="00665029">
              <w:t xml:space="preserve">ul in ad hoc misconduct </w:t>
            </w:r>
            <w:r w:rsidR="00FF2BCB">
              <w:t>investigations</w:t>
            </w:r>
            <w:r w:rsidR="00665029">
              <w:t xml:space="preserve">. </w:t>
            </w:r>
            <w:r w:rsidR="006B7543">
              <w:t xml:space="preserve">We note that </w:t>
            </w:r>
            <w:r w:rsidR="002862AE">
              <w:t xml:space="preserve">in the proposed studies </w:t>
            </w:r>
            <w:r w:rsidR="00665029">
              <w:t>we</w:t>
            </w:r>
            <w:r w:rsidR="006B7543">
              <w:t xml:space="preserve"> will </w:t>
            </w:r>
            <w:r w:rsidR="002862AE">
              <w:rPr>
                <w:i/>
              </w:rPr>
              <w:t>neither</w:t>
            </w:r>
            <w:r w:rsidR="00665029">
              <w:t xml:space="preserve"> apply</w:t>
            </w:r>
            <w:r w:rsidR="006B7543">
              <w:t xml:space="preserve"> </w:t>
            </w:r>
            <w:r w:rsidR="00665029">
              <w:t xml:space="preserve">these statistical tools </w:t>
            </w:r>
            <w:r w:rsidR="006B7543">
              <w:t xml:space="preserve">to </w:t>
            </w:r>
            <w:r w:rsidR="0001239A">
              <w:t xml:space="preserve">actively </w:t>
            </w:r>
            <w:r w:rsidR="006B7543">
              <w:t xml:space="preserve">seek out new misconduct cases </w:t>
            </w:r>
            <w:r w:rsidR="006B7543" w:rsidRPr="00780511">
              <w:t>nor</w:t>
            </w:r>
            <w:r w:rsidR="006B7543">
              <w:t xml:space="preserve"> to encourage a state of </w:t>
            </w:r>
            <w:r w:rsidR="00665029">
              <w:t>d</w:t>
            </w:r>
            <w:r w:rsidR="006B7543">
              <w:t>istrust within the social sciences</w:t>
            </w:r>
            <w:r w:rsidR="00431B98">
              <w:t>; the development of these tools is for scientific purposes in facilitating further research</w:t>
            </w:r>
            <w:r w:rsidR="0001239A">
              <w:t xml:space="preserve"> </w:t>
            </w:r>
            <w:r w:rsidR="002862AE">
              <w:t xml:space="preserve">on data fabrication </w:t>
            </w:r>
            <w:r w:rsidR="0001239A">
              <w:t xml:space="preserve">and providing reviewers </w:t>
            </w:r>
            <w:r w:rsidR="002862AE">
              <w:t xml:space="preserve">of papers </w:t>
            </w:r>
            <w:r w:rsidR="0001239A">
              <w:t>with validated tools</w:t>
            </w:r>
            <w:r w:rsidR="002862AE">
              <w:t xml:space="preserve"> to detect problematic results and/or data</w:t>
            </w:r>
            <w:r w:rsidR="00FF2BCB">
              <w:t xml:space="preserve"> in accordance with the relevant ethical regulations (which include confidentiality and proper </w:t>
            </w:r>
            <w:r w:rsidR="00FF2BCB">
              <w:lastRenderedPageBreak/>
              <w:t xml:space="preserve">procedures). In other words, the proposed studies seek to investigate data patterns in fabricated data rather than be related to any researcher who fabricates these data. To study fabricated data, our study participants (researchers) will be asked to fabricate statistics and data anonymously.  </w:t>
            </w:r>
          </w:p>
        </w:tc>
      </w:tr>
    </w:tbl>
    <w:p w14:paraId="34D6E8ED" w14:textId="77777777" w:rsidR="003D72C8" w:rsidRPr="00412BAA" w:rsidRDefault="00FD46B4" w:rsidP="003D72C8">
      <w:pPr>
        <w:spacing w:before="240"/>
      </w:pPr>
      <w:r>
        <w:lastRenderedPageBreak/>
        <w:t>Research question(s)</w:t>
      </w:r>
      <w:r w:rsidR="003D72C8" w:rsidRPr="00412BAA">
        <w:t>:</w:t>
      </w:r>
    </w:p>
    <w:tbl>
      <w:tblPr>
        <w:tblStyle w:val="TableGrid"/>
        <w:tblW w:w="0" w:type="auto"/>
        <w:tblLook w:val="04A0" w:firstRow="1" w:lastRow="0" w:firstColumn="1" w:lastColumn="0" w:noHBand="0" w:noVBand="1"/>
      </w:tblPr>
      <w:tblGrid>
        <w:gridCol w:w="10740"/>
      </w:tblGrid>
      <w:tr w:rsidR="003D72C8" w:rsidRPr="00412BAA" w14:paraId="18F4B73E" w14:textId="77777777" w:rsidTr="00F90ADD">
        <w:tc>
          <w:tcPr>
            <w:tcW w:w="10740" w:type="dxa"/>
          </w:tcPr>
          <w:p w14:paraId="33B294DB" w14:textId="6DE507CD" w:rsidR="003D72C8" w:rsidRDefault="004C0690" w:rsidP="00780511">
            <w:pPr>
              <w:pStyle w:val="ListParagraph"/>
              <w:numPr>
                <w:ilvl w:val="0"/>
                <w:numId w:val="15"/>
              </w:numPr>
            </w:pPr>
            <w:r>
              <w:t>What is the diagnostic performance of</w:t>
            </w:r>
            <w:r w:rsidRPr="0048623D">
              <w:t xml:space="preserve"> different statistical </w:t>
            </w:r>
            <w:r>
              <w:t>tools</w:t>
            </w:r>
            <w:r w:rsidRPr="0048623D">
              <w:t xml:space="preserve"> to detect </w:t>
            </w:r>
            <w:r>
              <w:t>fabricated behavioral data?</w:t>
            </w:r>
          </w:p>
          <w:p w14:paraId="65055758" w14:textId="6487DF3B" w:rsidR="003D72C8" w:rsidRPr="00412BAA" w:rsidRDefault="004C0690" w:rsidP="00780511">
            <w:pPr>
              <w:pStyle w:val="ListParagraph"/>
              <w:numPr>
                <w:ilvl w:val="0"/>
                <w:numId w:val="15"/>
              </w:numPr>
            </w:pPr>
            <w:r>
              <w:t xml:space="preserve">What are the modi operandi of </w:t>
            </w:r>
            <w:r w:rsidR="00A63FAB">
              <w:t>fabricating data?</w:t>
            </w:r>
          </w:p>
        </w:tc>
      </w:tr>
    </w:tbl>
    <w:p w14:paraId="7F268B0E" w14:textId="77777777" w:rsidR="003D72C8" w:rsidRPr="00412BAA" w:rsidRDefault="00FD46B4" w:rsidP="003D72C8">
      <w:pPr>
        <w:spacing w:before="240"/>
      </w:pPr>
      <w:r>
        <w:t>Study design</w:t>
      </w:r>
      <w:r w:rsidR="003D72C8" w:rsidRPr="00412BAA">
        <w:t>:</w:t>
      </w:r>
    </w:p>
    <w:tbl>
      <w:tblPr>
        <w:tblStyle w:val="TableGrid"/>
        <w:tblW w:w="0" w:type="auto"/>
        <w:tblLook w:val="04A0" w:firstRow="1" w:lastRow="0" w:firstColumn="1" w:lastColumn="0" w:noHBand="0" w:noVBand="1"/>
      </w:tblPr>
      <w:tblGrid>
        <w:gridCol w:w="10740"/>
      </w:tblGrid>
      <w:tr w:rsidR="003D72C8" w:rsidRPr="00412BAA" w14:paraId="29A83D9A" w14:textId="77777777" w:rsidTr="00F90ADD">
        <w:tc>
          <w:tcPr>
            <w:tcW w:w="10740" w:type="dxa"/>
          </w:tcPr>
          <w:p w14:paraId="04B18782" w14:textId="4ECB36D6" w:rsidR="003D72C8" w:rsidRPr="00412BAA" w:rsidRDefault="00FC47D8" w:rsidP="00431B98">
            <w:r>
              <w:t xml:space="preserve">One condition design for both study 1 and study 2 </w:t>
            </w:r>
          </w:p>
        </w:tc>
      </w:tr>
    </w:tbl>
    <w:p w14:paraId="364FF957" w14:textId="77777777" w:rsidR="003D72C8" w:rsidRPr="00412BAA" w:rsidRDefault="00FD46B4" w:rsidP="003D72C8">
      <w:pPr>
        <w:spacing w:before="240"/>
      </w:pPr>
      <w:r>
        <w:t>Procedure &amp; materials:</w:t>
      </w:r>
    </w:p>
    <w:tbl>
      <w:tblPr>
        <w:tblStyle w:val="TableGrid"/>
        <w:tblW w:w="0" w:type="auto"/>
        <w:tblLook w:val="04A0" w:firstRow="1" w:lastRow="0" w:firstColumn="1" w:lastColumn="0" w:noHBand="0" w:noVBand="1"/>
      </w:tblPr>
      <w:tblGrid>
        <w:gridCol w:w="10740"/>
      </w:tblGrid>
      <w:tr w:rsidR="003D72C8" w:rsidRPr="00412BAA" w14:paraId="633D5B51" w14:textId="77777777" w:rsidTr="00F90ADD">
        <w:tc>
          <w:tcPr>
            <w:tcW w:w="10740" w:type="dxa"/>
          </w:tcPr>
          <w:p w14:paraId="351D4184" w14:textId="77777777" w:rsidR="00A63FAB" w:rsidRPr="00A63FAB" w:rsidRDefault="00A63FAB" w:rsidP="00FC47D8">
            <w:pPr>
              <w:spacing w:before="120"/>
              <w:rPr>
                <w:b/>
              </w:rPr>
            </w:pPr>
            <w:r>
              <w:rPr>
                <w:b/>
              </w:rPr>
              <w:t>Study 1</w:t>
            </w:r>
          </w:p>
          <w:p w14:paraId="3E6746A9" w14:textId="55925BE5" w:rsidR="00FC47D8" w:rsidRDefault="00FC47D8" w:rsidP="00A63CDF">
            <w:pPr>
              <w:ind w:firstLine="596"/>
              <w:rPr>
                <w:rFonts w:eastAsiaTheme="majorEastAsia"/>
                <w:i/>
                <w:iCs/>
                <w:color w:val="243F60" w:themeColor="accent1" w:themeShade="7F"/>
              </w:rPr>
            </w:pPr>
            <w:r w:rsidRPr="00A32CCE">
              <w:t xml:space="preserve">We will invite </w:t>
            </w:r>
            <w:r w:rsidR="006A686F">
              <w:t>participants for on online experiment via email</w:t>
            </w:r>
            <w:r w:rsidR="00431B98">
              <w:t xml:space="preserve"> (see Appendix for </w:t>
            </w:r>
            <w:r w:rsidR="00665029">
              <w:t xml:space="preserve">proposed </w:t>
            </w:r>
            <w:r w:rsidR="00431B98">
              <w:t xml:space="preserve">invitation </w:t>
            </w:r>
            <w:r w:rsidR="00665029">
              <w:t>format</w:t>
            </w:r>
            <w:r w:rsidR="00431B98">
              <w:t>)</w:t>
            </w:r>
            <w:r w:rsidR="006A686F">
              <w:t xml:space="preserve">. Potential </w:t>
            </w:r>
            <w:r w:rsidR="00431B98">
              <w:t xml:space="preserve">respondents </w:t>
            </w:r>
            <w:r w:rsidR="006A686F">
              <w:t xml:space="preserve">are </w:t>
            </w:r>
            <w:r w:rsidRPr="00A32CCE">
              <w:t>psychological researchers</w:t>
            </w:r>
            <w:r>
              <w:t xml:space="preserve"> who have published in high-impact peer-reviewed psychology journals in 2015. We aim to collect </w:t>
            </w:r>
            <w:r w:rsidR="00E751E3">
              <w:t xml:space="preserve">data </w:t>
            </w:r>
            <w:r w:rsidR="00E751E3" w:rsidRPr="00175996">
              <w:t xml:space="preserve">from </w:t>
            </w:r>
            <w:r w:rsidR="0001239A" w:rsidRPr="00175996">
              <w:t xml:space="preserve">at least </w:t>
            </w:r>
            <w:r w:rsidRPr="00175996">
              <w:t xml:space="preserve">36 </w:t>
            </w:r>
            <w:r w:rsidR="00E751E3" w:rsidRPr="00175996">
              <w:t>respondents</w:t>
            </w:r>
            <w:r>
              <w:t xml:space="preserve">. </w:t>
            </w:r>
            <w:r w:rsidRPr="0048623D">
              <w:t xml:space="preserve">Before participating in the study, the </w:t>
            </w:r>
            <w:r>
              <w:t xml:space="preserve">respondent is presented with a </w:t>
            </w:r>
            <w:r w:rsidRPr="0048623D">
              <w:t xml:space="preserve">consent form </w:t>
            </w:r>
            <w:r>
              <w:t xml:space="preserve">that </w:t>
            </w:r>
            <w:r w:rsidRPr="0048623D">
              <w:t>clearly describes</w:t>
            </w:r>
            <w:r w:rsidR="006A686F">
              <w:t xml:space="preserve"> that</w:t>
            </w:r>
            <w:r w:rsidRPr="0048623D">
              <w:t xml:space="preserve"> the study requires </w:t>
            </w:r>
            <w:r w:rsidR="006A686F">
              <w:t xml:space="preserve">the respondent to openly fabricate </w:t>
            </w:r>
            <w:r w:rsidRPr="0048623D">
              <w:t xml:space="preserve">data fabrication </w:t>
            </w:r>
            <w:r w:rsidR="006A686F">
              <w:t>purely for research purposes. The form also indicates that</w:t>
            </w:r>
            <w:r w:rsidR="002F5F28">
              <w:t xml:space="preserve"> </w:t>
            </w:r>
            <w:r>
              <w:t xml:space="preserve">these </w:t>
            </w:r>
            <w:r w:rsidR="006A686F">
              <w:t xml:space="preserve">openly fabricated </w:t>
            </w:r>
            <w:r>
              <w:t>data are subsequently subjected to statistical tools to detect data fabrication</w:t>
            </w:r>
            <w:r w:rsidRPr="0048623D">
              <w:t xml:space="preserve">. </w:t>
            </w:r>
            <w:r>
              <w:t>The</w:t>
            </w:r>
            <w:r w:rsidR="00A66F36">
              <w:t xml:space="preserve"> online</w:t>
            </w:r>
            <w:r>
              <w:t xml:space="preserve"> survey ensures anonymity</w:t>
            </w:r>
            <w:r w:rsidR="00665029">
              <w:t xml:space="preserve"> by removing all information</w:t>
            </w:r>
            <w:r w:rsidR="002862AE">
              <w:t xml:space="preserve"> that enables respondent identification</w:t>
            </w:r>
            <w:r w:rsidRPr="0048623D">
              <w:t>. Upon giving informed consent, participants will be prompted to keep notes during the study with respect to how they fabric</w:t>
            </w:r>
            <w:r>
              <w:t>ate data</w:t>
            </w:r>
            <w:r w:rsidRPr="0048623D">
              <w:t>.</w:t>
            </w:r>
            <w:r>
              <w:t xml:space="preserve"> </w:t>
            </w:r>
            <w:r w:rsidR="00A66F36">
              <w:t xml:space="preserve">It will also be </w:t>
            </w:r>
            <w:r w:rsidR="00F56980">
              <w:t xml:space="preserve">explicated </w:t>
            </w:r>
            <w:r w:rsidR="00A66F36">
              <w:t>that</w:t>
            </w:r>
            <w:r w:rsidR="00F56980">
              <w:t xml:space="preserve"> respondents</w:t>
            </w:r>
            <w:r w:rsidR="00A66F36">
              <w:t xml:space="preserve"> </w:t>
            </w:r>
            <w:r w:rsidR="0001239A">
              <w:t>will</w:t>
            </w:r>
            <w:r w:rsidR="00A66F36">
              <w:t xml:space="preserve"> not </w:t>
            </w:r>
            <w:r w:rsidR="00F56980">
              <w:t>(and cannot</w:t>
            </w:r>
            <w:r w:rsidR="003F5D5A">
              <w:t xml:space="preserve"> due to </w:t>
            </w:r>
            <w:r w:rsidR="00FA6B64">
              <w:t>masked responses</w:t>
            </w:r>
            <w:r w:rsidR="00F56980">
              <w:t xml:space="preserve">) </w:t>
            </w:r>
            <w:r w:rsidR="0001239A">
              <w:t xml:space="preserve">be </w:t>
            </w:r>
            <w:r w:rsidR="00A66F36">
              <w:t>accused of any</w:t>
            </w:r>
            <w:r w:rsidR="00E751E3">
              <w:t xml:space="preserve"> wrongdo</w:t>
            </w:r>
            <w:r w:rsidR="00A66F36">
              <w:t>ing or anything unethical</w:t>
            </w:r>
            <w:r w:rsidR="00F56980">
              <w:t xml:space="preserve"> as a result of this study</w:t>
            </w:r>
            <w:r w:rsidR="00A66F36">
              <w:t xml:space="preserve">. </w:t>
            </w:r>
          </w:p>
          <w:p w14:paraId="1B0E95D7" w14:textId="5167A66B" w:rsidR="00FC47D8" w:rsidRPr="00070F99" w:rsidRDefault="00FC47D8" w:rsidP="00A63CDF">
            <w:pPr>
              <w:ind w:firstLine="596"/>
              <w:rPr>
                <w:rFonts w:eastAsiaTheme="majorEastAsia"/>
                <w:i/>
                <w:iCs/>
                <w:color w:val="243F60" w:themeColor="accent1" w:themeShade="7F"/>
              </w:rPr>
            </w:pPr>
            <w:r w:rsidRPr="0048623D">
              <w:t>In the proposed study,</w:t>
            </w:r>
            <w:r>
              <w:t xml:space="preserve"> respondents are asked to </w:t>
            </w:r>
            <w:r w:rsidR="00F56980">
              <w:t xml:space="preserve">generate </w:t>
            </w:r>
            <w:r>
              <w:t xml:space="preserve">summary statistics for four studies on the well-known anchoring effect </w:t>
            </w:r>
            <w:r w:rsidRPr="0048623D">
              <w:fldChar w:fldCharType="begin" w:fldLock="1"/>
            </w:r>
            <w:r w:rsidRPr="0048623D">
              <w:instrText>ADDIN CSL_CITATION { "citationItems" : [ { "id" : "ITEM-1", "itemData" : { "DOI" : "10.1177/01461672952111004", "ISBN" : "0146-1672", "ISSN" : "0146-1672", "PMID" : "803973233", "abstract" : "The authors describe a method for the quantitative study of anchoring effects in estimation tasks. A calibration group provides estimates of a set of uncertain quantities. Subjects in the anchored condition first judge whether a specified number (the anchor) is higher or lower than the true value before estimating each quantity. The anchors are set at predetermined percentiles of the distribution of estimates in the calibration group (15th and 85th percentiles in this study). This procedure permits the transformation of anchored estimates into percentiles in the calibration. group, allows pooling of results across problems, and provides a natural measure of the size of the effect. The authors illustrate the method by a demonstration that the initial judgment of the anchor is susceptible to an anchoring-like bias and by an analysis of the relation between anchoring and subjective confidence.", "author" : [ { "dropping-particle" : "", "family" : "Jacowitz", "given" : "K. E.", "non-dropping-particle" : "", "parse-names" : false, "suffix" : "" }, { "dropping-particle" : "", "family" : "Kahneman", "given" : "D.", "non-dropping-particle" : "", "parse-names" : false, "suffix" : "" } ], "container-title" : "Personality and Social Psychology Bulletin", "id" : "ITEM-1", "issued" : { "date-parts" : [ [ "1995" ] ] }, "page" : "1161-1166", "title" : "Measures of Anchoring in Estimation Tasks", "type" : "article", "volume" : "21" }, "uris" : [ "http://www.mendeley.com/documents/?uuid=214eb0ae-ad5c-45ce-8901-bd1c28038e26" ] } ], "mendeley" : { "formattedCitation" : "(Jacowitz &amp; Kahneman, 1995)", "plainTextFormattedCitation" : "(Jacowitz &amp; Kahneman, 1995)", "previouslyFormattedCitation" : "(Jacowitz &amp; Kahneman, 1995)" }, "properties" : { "noteIndex" : 0 }, "schema" : "https://github.com/citation-style-language/schema/raw/master/csl-citation.json" }</w:instrText>
            </w:r>
            <w:r w:rsidRPr="0048623D">
              <w:fldChar w:fldCharType="separate"/>
            </w:r>
            <w:r w:rsidRPr="0048623D">
              <w:rPr>
                <w:noProof/>
              </w:rPr>
              <w:t>(Jacowitz &amp; Kahneman, 1995)</w:t>
            </w:r>
            <w:r w:rsidRPr="0048623D">
              <w:fldChar w:fldCharType="end"/>
            </w:r>
            <w:r w:rsidRPr="0048623D">
              <w:t xml:space="preserve">. </w:t>
            </w:r>
            <w:r>
              <w:t xml:space="preserve">The anchoring effect refers to the tendency of people to use (irrelevant) quantitative information when making decisions or estimations. </w:t>
            </w:r>
            <w:r w:rsidRPr="0048623D">
              <w:t xml:space="preserve">For example, </w:t>
            </w:r>
            <w:r>
              <w:t xml:space="preserve">when asking </w:t>
            </w:r>
            <w:r w:rsidRPr="0048623D">
              <w:t>“The Nile is more than 1,500 miles long. How long do you think it is?”</w:t>
            </w:r>
            <w:r>
              <w:t xml:space="preserve"> people tend to underestimate the length of the Nile, but tend to overestimate when the anchor is 10,000 miles.</w:t>
            </w:r>
            <w:r w:rsidRPr="0048623D">
              <w:t xml:space="preserve"> </w:t>
            </w:r>
            <w:r>
              <w:t>Each study includes one of</w:t>
            </w:r>
            <w:r w:rsidRPr="00C535FA">
              <w:t xml:space="preserve"> the four following questions</w:t>
            </w:r>
            <w:r>
              <w:t xml:space="preserve">, as in </w:t>
            </w:r>
            <w:r>
              <w:fldChar w:fldCharType="begin" w:fldLock="1"/>
            </w:r>
            <w:r>
              <w:instrText>ADDIN CSL_CITATION { "citationItems" : [ { "id" : "ITEM-1", "itemData" : { "DOI" : "10.1027/1864-9335/a000178", "ISSN" : "1864-9335", "author" : [ { "dropping-particle" : "", "family" : "Klein", "given" : "Richard A.", "non-dropping-particle" : "", "parse-names" : false, "suffix" : "" }, { "dropping-particle" : "", "family" : "Ratliff", "given" : "Kate A.", "non-dropping-particle" : "", "parse-names" : false, "suffix" : "" }, { "dropping-particle" : "", "family" : "Vianello", "given" : "Michelangelo", "non-dropping-particle" : "", "parse-names" : false, "suffix" : "" }, { "dropping-particle" : "", "family" : "Adams", "given" : "Reginald B.", "non-dropping-particle" : "", "parse-names" : false, "suffix" : "" }, { "dropping-particle" : "", "family" : "Bahn\u00edk", "given" : "\u0160t\u011bp\u00e1n", "non-dropping-particle" : "", "parse-names" : false, "suffix" : "" }, { "dropping-particle" : "", "family" : "Bernstein", "given" : "Michael J.", "non-dropping-particle" : "", "parse-names" : false, "suffix" : "" }, { "dropping-particle" : "", "family" : "Bocian", "given" : "Konrad", "non-dropping-particle" : "", "parse-names" : false, "suffix" : "" }, { "dropping-particle" : "", "family" : "Brandt", "given" : "Mark J.", "non-dropping-particle" : "", "parse-names" : false, "suffix" : "" }, { "dropping-particle" : "", "family" : "Brooks", "given" : "Beach", "non-dropping-particle" : "", "parse-names" : false, "suffix" : "" }, { "dropping-particle" : "", "family" : "Brumbaugh", "given" : "Claudia Chloe", "non-dropping-particle" : "", "parse-names" : false, "suffix" : "" }, { "dropping-particle" : "", "family" : "Cemalcilar", "given" : "Zeynep", "non-dropping-particle" : "", "parse-names" : false, "suffix" : "" }, { "dropping-particle" : "", "family" : "Chandler", "given" : "Jesse", "non-dropping-particle" : "", "parse-names" : false, "suffix" : "" }, { "dropping-particle" : "", "family" : "Cheong", "given" : "Winnee", "non-dropping-particle" : "", "parse-names" : false, "suffix" : "" }, { "dropping-particle" : "", "family" : "Davis", "given" : "William E.", "non-dropping-particle" : "", "parse-names" : false, "suffix" : "" }, { "dropping-particle" : "", "family" : "Devos", "given" : "Thierry", "non-dropping-particle" : "", "parse-names" : false, "suffix" : "" }, { "dropping-particle" : "", "family" : "Eisner", "given" : "Matthew", "non-dropping-particle" : "", "parse-names" : false, "suffix" : "" }, { "dropping-particle" : "", "family" : "Frankowska", "given" : "Natalia", "non-dropping-particle" : "", "parse-names" : false, "suffix" : "" }, { "dropping-particle" : "", "family" : "Furrow", "given" : "David", "non-dropping-particle" : "", "parse-names" : false, "suffix" : "" }, { "dropping-particle" : "", "family" : "Galliani", "given" : "Elisa Maria", "non-dropping-particle" : "", "parse-names" : false, "suffix" : "" }, { "dropping-particle" : "", "family" : "Hasselman", "given" : "Fred", "non-dropping-particle" : "", "parse-names" : false, "suffix" : "" }, { "dropping-particle" : "", "family" : "Hicks", "given" : "Joshua a.", "non-dropping-particle" : "", "parse-names" : false, "suffix" : "" }, { "dropping-particle" : "", "family" : "Hovermale", "given" : "James F.", "non-dropping-particle" : "", "parse-names" : false, "suffix" : "" }, { "dropping-particle" : "", "family" : "Hunt", "given" : "S. Jane", "non-dropping-particle" : "", "parse-names" : false, "suffix" : "" }, { "dropping-particle" : "", "family" : "Huntsinger", "given" : "Jeffrey R.", "non-dropping-particle" : "", "parse-names" : false, "suffix" : "" }, { "dropping-particle" : "", "family" : "IJzerman", "given" : "Hans", "non-dropping-particle" : "", "parse-names" : false, "suffix" : "" }, { "dropping-particle" : "", "family" : "John", "given" : "Melissa-Sue", "non-dropping-particle" : "", "parse-names" : false, "suffix" : "" }, { "dropping-particle" : "", "family" : "Joy-Gaba", "given" : "Jennifer a.", "non-dropping-particle" : "", "parse-names" : false, "suffix" : "" }, { "dropping-particle" : "", "family" : "Barry Kappes", "given" : "Heather", "non-dropping-particle" : "", "parse-names" : false, "suffix" : "" }, { "dropping-particle" : "", "family" : "Krueger", "given" : "Lacy E.", "non-dropping-particle" : "", "parse-names" : false, "suffix" : "" }, { "dropping-particle" : "", "family" : "Kurtz", "given" : "Jaime", "non-dropping-particle" : "", "parse-names" : false, "suffix" : "" }, { "dropping-particle" : "", "family" : "Levitan", "given" : "Carmel a.", "non-dropping-particle" : "", "parse-names" : false, "suffix" : "" }, { "dropping-particle" : "", "family" : "Mallett", "given" : "Robyn K.", "non-dropping-particle" : "", "parse-names" : false, "suffix" : "" }, { "dropping-particle" : "", "family" : "Morris", "given" : "Wendy L.", "non-dropping-particle" : "", "parse-names" : false, "suffix" : "" }, { "dropping-particle" : "", "family" : "Nelson", "given" : "Anthony J.", "non-dropping-particle" : "", "parse-names" : false, "suffix" : "" }, { "dropping-particle" : "", "family" : "Nier", "given" : "Jason a.", "non-dropping-particle" : "", "parse-names" : false, "suffix" : "" }, { "dropping-particle" : "", "family" : "Packard", "given" : "Grant", "non-dropping-particle" : "", "parse-names" : false, "suffix" : "" }, { "dropping-particle" : "", "family" : "Pilati", "given" : "Ronaldo", "non-dropping-particle" : "", "parse-names" : false, "suffix" : "" }, { "dropping-particle" : "", "family" : "Rutchick", "given" : "Abraham M.", "non-dropping-particle" : "", "parse-names" : false, "suffix" : "" }, { "dropping-particle" : "", "family" : "Schmidt", "given" : "Kathleen", "non-dropping-particle" : "", "parse-names" : false, "suffix" : "" }, { "dropping-particle" : "", "family" : "Skorinko", "given" : "Jeanine L.", "non-dropping-particle" : "", "parse-names" : false, "suffix" : "" }, { "dropping-particle" : "", "family" : "Smith", "given" : "Robert", "non-dropping-particle" : "", "parse-names" : false, "suffix" : "" }, { "dropping-particle" : "", "family" : "Steiner", "given" : "Troy G.", "non-dropping-particle" : "", "parse-names" : false, "suffix" : "" }, { "dropping-particle" : "", "family" : "Storbeck", "given" : "Justin", "non-dropping-particle" : "", "parse-names" : false, "suffix" : "" }, { "dropping-particle" : "", "family" : "Swol", "given" : "Lyn M.", "non-dropping-particle" : "Van", "parse-names" : false, "suffix" : "" }, { "dropping-particle" : "", "family" : "Thompson", "given" : "Donna", "non-dropping-particle" : "", "parse-names" : false, "suffix" : "" }, { "dropping-particle" : "", "family" : "\u2018t Veer", "given" : "a. E.", "non-dropping-particle" : "van", "parse-names" : false, "suffix" : "" }, { "dropping-particle" : "", "family" : "Ann Vaughn", "given" : "Leigh", "non-dropping-particle" : "", "parse-names" : false, "suffix" : "" }, { "dropping-particle" : "", "family" : "Vranka", "given" : "Marek", "non-dropping-particle" : "", "parse-names" : false, "suffix" : "" }, { "dropping-particle" : "", "family" : "Wichman", "given" : "Aaron L.", "non-dropping-particle" : "", "parse-names" : false, "suffix" : "" }, { "dropping-particle" : "", "family" : "Woodzicka", "given" : "Julie a.", "non-dropping-particle" : "", "parse-names" : false, "suffix" : "" }, { "dropping-particle" : "", "family" : "Nosek", "given" : "Brian a.", "non-dropping-particle" : "", "parse-names" : false, "suffix" : "" } ], "container-title" : "Social Psychology", "id" : "ITEM-1", "issued" : { "date-parts" : [ [ "2014", "1", "1" ] ] }, "page" : "142-152", "title" : "Investigating variation in replicability", "type" : "article-journal", "volume" : "45" }, "uris" : [ "http://www.mendeley.com/documents/?uuid=611b3f5a-8eb6-43f2-937e-2c26556668a3" ] } ], "mendeley" : { "formattedCitation" : "(Klein et al., 2014)", "manualFormatting" : "Klein et al. (2014)", "plainTextFormattedCitation" : "(Klein et al., 2014)", "previouslyFormattedCitation" : "(Klein et al., 2014)" }, "properties" : { "noteIndex" : 0 }, "schema" : "https://github.com/citation-style-language/schema/raw/master/csl-citation.json" }</w:instrText>
            </w:r>
            <w:r>
              <w:fldChar w:fldCharType="separate"/>
            </w:r>
            <w:r>
              <w:rPr>
                <w:noProof/>
              </w:rPr>
              <w:t>Klein et al.</w:t>
            </w:r>
            <w:r w:rsidRPr="00407A1D">
              <w:rPr>
                <w:noProof/>
              </w:rPr>
              <w:t xml:space="preserve"> </w:t>
            </w:r>
            <w:r>
              <w:rPr>
                <w:noProof/>
              </w:rPr>
              <w:t>(</w:t>
            </w:r>
            <w:r w:rsidRPr="00407A1D">
              <w:rPr>
                <w:noProof/>
              </w:rPr>
              <w:t>2014)</w:t>
            </w:r>
            <w:r>
              <w:fldChar w:fldCharType="end"/>
            </w:r>
            <w:r w:rsidRPr="00C535FA">
              <w:t>: (i) distance from San Francisco to New York, (ii) population of Chicago, (iii) height of Mt. Everest, and (iv) number of babies born per day in the United States.</w:t>
            </w:r>
            <w:r>
              <w:t xml:space="preserve"> </w:t>
            </w:r>
            <w:r w:rsidRPr="00D53A1E">
              <w:t xml:space="preserve">For each question, there </w:t>
            </w:r>
            <w:r>
              <w:t>were</w:t>
            </w:r>
            <w:r w:rsidRPr="00D53A1E">
              <w:t xml:space="preserve"> two </w:t>
            </w:r>
            <w:r w:rsidRPr="00070F99">
              <w:t>different conditions: a high and a low anchor compared to the true answer. Respondents are p</w:t>
            </w:r>
            <w:r w:rsidR="00822D79" w:rsidRPr="00070F99">
              <w:t xml:space="preserve">rovided with the true value. </w:t>
            </w:r>
          </w:p>
          <w:p w14:paraId="199727C8" w14:textId="0E5766F9" w:rsidR="00FC47D8" w:rsidRPr="0048623D" w:rsidRDefault="00FC47D8" w:rsidP="00A63CDF">
            <w:pPr>
              <w:ind w:firstLine="596"/>
            </w:pPr>
            <w:r w:rsidRPr="00070F99">
              <w:t xml:space="preserve">Thirty-six </w:t>
            </w:r>
            <w:r w:rsidR="00070F99" w:rsidRPr="00070F99">
              <w:t xml:space="preserve">independent </w:t>
            </w:r>
            <w:r w:rsidRPr="00070F99">
              <w:t xml:space="preserve">respondents are asked to </w:t>
            </w:r>
            <w:r w:rsidR="00822D79" w:rsidRPr="00070F99">
              <w:t xml:space="preserve">each </w:t>
            </w:r>
            <w:r w:rsidR="00F56980" w:rsidRPr="00070F99">
              <w:t xml:space="preserve">generate </w:t>
            </w:r>
            <w:r w:rsidRPr="00070F99">
              <w:t>an effect size, two group sizes, two means and two standard deviations (sd) for each of the four studies</w:t>
            </w:r>
            <w:r w:rsidR="00070F99" w:rsidRPr="00070F99">
              <w:t xml:space="preserve"> in a within-subjects fashion</w:t>
            </w:r>
            <w:r w:rsidRPr="00070F99">
              <w:t xml:space="preserve">. That is, 2 (conditions) × 2 (sex) × 4 (question) × 2 (mean </w:t>
            </w:r>
            <w:r w:rsidR="00F56980" w:rsidRPr="00070F99">
              <w:t xml:space="preserve">and </w:t>
            </w:r>
            <w:r w:rsidRPr="00070F99">
              <w:t xml:space="preserve">sd) + 2 (sex) × 2 (conditions) × 4 (group sizes) = 48 statistics are </w:t>
            </w:r>
            <w:r w:rsidR="00F56980" w:rsidRPr="00070F99">
              <w:t xml:space="preserve">generated </w:t>
            </w:r>
            <w:r w:rsidRPr="00070F99">
              <w:t>by each respondent</w:t>
            </w:r>
            <w:r w:rsidR="00822D79" w:rsidRPr="00070F99">
              <w:t xml:space="preserve"> (within-subjects design)</w:t>
            </w:r>
            <w:r w:rsidRPr="00070F99">
              <w:t xml:space="preserve">. We instruct respondents to </w:t>
            </w:r>
            <w:r w:rsidR="00F56980" w:rsidRPr="00070F99">
              <w:t xml:space="preserve">generate </w:t>
            </w:r>
            <w:r w:rsidRPr="00070F99">
              <w:t xml:space="preserve">results for the hypotheses (i) no effect of sex, (ii) main effect of condition, and (iii) randomly assigned group sizes, under the restriction that total sample size equals 100. We provide an Excel file that computes the effect size and test statistic based on sample size, means, and standard deviations, but respondents are free to </w:t>
            </w:r>
            <w:r w:rsidR="00F56980" w:rsidRPr="00070F99">
              <w:t xml:space="preserve">generate </w:t>
            </w:r>
            <w:r w:rsidRPr="00070F99">
              <w:t>the statistics in any way they like.</w:t>
            </w:r>
            <w:r w:rsidRPr="0048623D">
              <w:t xml:space="preserve"> </w:t>
            </w:r>
          </w:p>
          <w:p w14:paraId="56DDF2DB" w14:textId="16A0A9E3" w:rsidR="00FC47D8" w:rsidRPr="0048623D" w:rsidRDefault="00FC47D8" w:rsidP="00A63CDF">
            <w:pPr>
              <w:ind w:firstLine="596"/>
            </w:pPr>
            <w:r>
              <w:t>Subsequently, r</w:t>
            </w:r>
            <w:r w:rsidRPr="0048623D">
              <w:t xml:space="preserve">espondents are </w:t>
            </w:r>
            <w:r>
              <w:t xml:space="preserve">asked </w:t>
            </w:r>
            <w:r w:rsidRPr="0048623D">
              <w:t xml:space="preserve">how they </w:t>
            </w:r>
            <w:r w:rsidR="00F56980">
              <w:t>generated</w:t>
            </w:r>
            <w:r w:rsidR="00F56980" w:rsidRPr="0048623D">
              <w:t xml:space="preserve"> </w:t>
            </w:r>
            <w:r w:rsidRPr="0048623D">
              <w:t>data. This inquiry is twofold. First, respondents are asked questions with respect to their statistical knowledge</w:t>
            </w:r>
            <w:r>
              <w:t xml:space="preserve"> via </w:t>
            </w:r>
            <w:r w:rsidRPr="0048623D">
              <w:t>a</w:t>
            </w:r>
            <w:r w:rsidR="00AE752D">
              <w:t>n online</w:t>
            </w:r>
            <w:r w:rsidRPr="0048623D">
              <w:t xml:space="preserve"> self-report rating of their statistical knowledge </w:t>
            </w:r>
            <w:r>
              <w:t>(1, poor, through 10, excellent)</w:t>
            </w:r>
            <w:r w:rsidRPr="0048623D">
              <w:t xml:space="preserve"> and </w:t>
            </w:r>
            <w:r>
              <w:t>which</w:t>
            </w:r>
            <w:r w:rsidRPr="0048623D">
              <w:t xml:space="preserve"> statistical packages they frequently use </w:t>
            </w:r>
            <w:r>
              <w:t>(e.g.</w:t>
            </w:r>
            <w:r w:rsidRPr="0048623D">
              <w:t>, SPSS, R, SAS</w:t>
            </w:r>
            <w:r>
              <w:t>)</w:t>
            </w:r>
            <w:r w:rsidRPr="0048623D">
              <w:t>. Second, a semi-structured</w:t>
            </w:r>
            <w:r w:rsidR="003F337F">
              <w:t>, online, and anonymous</w:t>
            </w:r>
            <w:r w:rsidRPr="0048623D">
              <w:t xml:space="preserve"> inquiry is conducted. </w:t>
            </w:r>
            <w:r>
              <w:t>First, t</w:t>
            </w:r>
            <w:r w:rsidRPr="0048623D">
              <w:t xml:space="preserve">he respondent is asked to </w:t>
            </w:r>
            <w:r>
              <w:t xml:space="preserve">freely </w:t>
            </w:r>
            <w:r w:rsidRPr="0048623D">
              <w:t xml:space="preserve">describe how </w:t>
            </w:r>
            <w:r>
              <w:t xml:space="preserve">the results were </w:t>
            </w:r>
            <w:r w:rsidR="00F56980">
              <w:t>generated</w:t>
            </w:r>
            <w:r>
              <w:t>. Second</w:t>
            </w:r>
            <w:r w:rsidRPr="0048623D">
              <w:t>, structured questions are posed with respect to the application of data simulation (yes/no), fabricating an entire dataset (yes/no), and using trial-and-error to come to the wanted result (yes/no</w:t>
            </w:r>
            <w:r>
              <w:t>)</w:t>
            </w:r>
            <w:r w:rsidRPr="0048623D">
              <w:t xml:space="preserve">. In order to allow the respondents to add to their description previously given, a final </w:t>
            </w:r>
            <w:r w:rsidRPr="0048623D">
              <w:lastRenderedPageBreak/>
              <w:t xml:space="preserve">open question is given for further remarks on their </w:t>
            </w:r>
            <w:r w:rsidR="00D36131">
              <w:t xml:space="preserve">data generation </w:t>
            </w:r>
            <w:r w:rsidRPr="0048623D">
              <w:t>process, where they are encouraged to provide any details that come to them.</w:t>
            </w:r>
          </w:p>
          <w:p w14:paraId="1BBA952D" w14:textId="1682F7C5" w:rsidR="00FC47D8" w:rsidRPr="0048623D" w:rsidRDefault="00FC47D8" w:rsidP="00A63CDF">
            <w:pPr>
              <w:ind w:firstLine="596"/>
            </w:pPr>
            <w:r w:rsidRPr="0048623D">
              <w:t xml:space="preserve">Upon completion, respondents </w:t>
            </w:r>
            <w:r>
              <w:t>will be</w:t>
            </w:r>
            <w:r w:rsidRPr="0048623D">
              <w:t xml:space="preserve"> provided with a debrief screen</w:t>
            </w:r>
            <w:r>
              <w:t xml:space="preserve">. First, they are asked whether they ever ran an anchoring experiment. Second, </w:t>
            </w:r>
            <w:r w:rsidRPr="0048623D">
              <w:t>the definition of scientific misconduct and an excerpt from the Singapore Statement on Research Integrity</w:t>
            </w:r>
            <w:r>
              <w:t xml:space="preserve"> are presented</w:t>
            </w:r>
            <w:r w:rsidRPr="0048623D">
              <w:t xml:space="preserve">. We also stress that </w:t>
            </w:r>
            <w:r w:rsidR="00F56980">
              <w:t>the generation of fictitious data</w:t>
            </w:r>
            <w:r w:rsidR="00F56980" w:rsidRPr="0048623D">
              <w:t xml:space="preserve"> </w:t>
            </w:r>
            <w:r w:rsidRPr="0048623D">
              <w:t xml:space="preserve">within </w:t>
            </w:r>
            <w:r>
              <w:t xml:space="preserve">this </w:t>
            </w:r>
            <w:r w:rsidRPr="0048623D">
              <w:t xml:space="preserve">study was with the purpose of developing methods to detect data fabrication. </w:t>
            </w:r>
            <w:r w:rsidR="00AE752D">
              <w:t>Therefore, c</w:t>
            </w:r>
            <w:r>
              <w:t>ode</w:t>
            </w:r>
            <w:r w:rsidRPr="0048623D">
              <w:t xml:space="preserve"> of conduct reminders have been indicated</w:t>
            </w:r>
            <w:r>
              <w:t xml:space="preserve"> </w:t>
            </w:r>
            <w:r w:rsidRPr="0048623D">
              <w:t xml:space="preserve">to decrease dishonest behaviors </w:t>
            </w:r>
            <w:r w:rsidRPr="0048623D">
              <w:fldChar w:fldCharType="begin" w:fldLock="1"/>
            </w:r>
            <w:r w:rsidRPr="0048623D">
              <w:instrText>ADDIN CSL_CITATION { "citationItems" : [ { "id" : "ITEM-1", "itemData" : { "DOI" : "10.1509/jmkr.45.6.633", "ISBN" : "0022-2437", "ISSN" : "0022-2437", "PMID" : "35144167", "abstract" : "People like to think of themselves as honest. However, dishonesty pays?and it often pays well. How do people resolve this tension? This research shows that people behave dishonestly enough to profit but honestly enough to delude themselves of their own integrity. A little bit of dishonesty gives a taste of profit without spoiling a positive self-view. Two mechanisms allow for such self-concept maintenance: inattention to moral standards and categorization malleability. Six experiments support the authors' theory of self-concept maintenance and offer practical applications for curbing dishonesty in everyday life.", "author" : [ { "dropping-particle" : "", "family" : "Mazar", "given" : "Nina", "non-dropping-particle" : "", "parse-names" : false, "suffix" : "" }, { "dropping-particle" : "", "family" : "Amir", "given" : "On", "non-dropping-particle" : "", "parse-names" : false, "suffix" : "" }, { "dropping-particle" : "", "family" : "Ariely", "given" : "Dan", "non-dropping-particle" : "", "parse-names" : false, "suffix" : "" } ], "container-title" : "Journal of Marketing Research", "id" : "ITEM-1", "issue" : "6", "issued" : { "date-parts" : [ [ "2008" ] ] }, "page" : "633-644", "title" : "The Dishonesty of Honest People: A Theory of Self-Concept Maintenance", "type" : "article-journal", "volume" : "45" }, "uris" : [ "http://www.mendeley.com/documents/?uuid=54156d80-77b6-433a-9ec2-daf68fe01a4a" ] } ], "mendeley" : { "formattedCitation" : "(Mazar, Amir, &amp; Ariely, 2008)", "plainTextFormattedCitation" : "(Mazar, Amir, &amp; Ariely, 2008)", "previouslyFormattedCitation" : "(Mazar, Amir, &amp; Ariely, 2008)" }, "properties" : { "noteIndex" : 0 }, "schema" : "https://github.com/citation-style-language/schema/raw/master/csl-citation.json" }</w:instrText>
            </w:r>
            <w:r w:rsidRPr="0048623D">
              <w:fldChar w:fldCharType="separate"/>
            </w:r>
            <w:r w:rsidRPr="0048623D">
              <w:rPr>
                <w:noProof/>
              </w:rPr>
              <w:t>(Mazar, Amir, &amp; Ariely, 2008)</w:t>
            </w:r>
            <w:r w:rsidRPr="0048623D">
              <w:fldChar w:fldCharType="end"/>
            </w:r>
            <w:r>
              <w:t xml:space="preserve"> and we implement</w:t>
            </w:r>
            <w:r w:rsidRPr="0048623D">
              <w:t>.</w:t>
            </w:r>
          </w:p>
          <w:p w14:paraId="5FF99C1D" w14:textId="77777777" w:rsidR="003D72C8" w:rsidRDefault="003D72C8" w:rsidP="0074065D"/>
          <w:p w14:paraId="05E6EA4B" w14:textId="77777777" w:rsidR="00FC47D8" w:rsidRDefault="00FC47D8" w:rsidP="0074065D">
            <w:pPr>
              <w:rPr>
                <w:b/>
              </w:rPr>
            </w:pPr>
            <w:r>
              <w:rPr>
                <w:b/>
              </w:rPr>
              <w:t>Study 2</w:t>
            </w:r>
          </w:p>
          <w:p w14:paraId="06B6E5FD" w14:textId="58522296" w:rsidR="00FC47D8" w:rsidRPr="0048623D" w:rsidRDefault="00247BF7" w:rsidP="00780511">
            <w:pPr>
              <w:ind w:firstLine="596"/>
            </w:pPr>
            <w:r>
              <w:t>Twenty</w:t>
            </w:r>
            <w:r w:rsidR="00FC47D8" w:rsidRPr="0048623D">
              <w:t xml:space="preserve"> </w:t>
            </w:r>
            <w:r w:rsidR="00FC47D8">
              <w:t xml:space="preserve">Dutch and Flemish researchers </w:t>
            </w:r>
            <w:r w:rsidR="003F337F">
              <w:t xml:space="preserve">are </w:t>
            </w:r>
            <w:r w:rsidR="00E843A6">
              <w:t>approached individually with a request</w:t>
            </w:r>
            <w:r w:rsidR="003F337F" w:rsidRPr="0048623D">
              <w:t xml:space="preserve"> to participate</w:t>
            </w:r>
            <w:r w:rsidR="00E843A6">
              <w:t xml:space="preserve"> in our study</w:t>
            </w:r>
            <w:r w:rsidR="00FA6B64">
              <w:t xml:space="preserve"> (approach is adapted from invitation letter for </w:t>
            </w:r>
            <w:r w:rsidR="00D36131">
              <w:t>S</w:t>
            </w:r>
            <w:r w:rsidR="00FA6B64">
              <w:t>tudy 1; see Appendix)</w:t>
            </w:r>
            <w:r w:rsidR="002426A4">
              <w:t xml:space="preserve">. </w:t>
            </w:r>
            <w:r w:rsidR="003F337F">
              <w:t xml:space="preserve"> These researchers are randomly selected from peer-reviewed papers that </w:t>
            </w:r>
            <w:r w:rsidR="00FC47D8">
              <w:t>incorporat</w:t>
            </w:r>
            <w:r w:rsidR="00F56980">
              <w:t>e</w:t>
            </w:r>
            <w:r w:rsidR="003F337F">
              <w:t xml:space="preserve"> the </w:t>
            </w:r>
            <w:r w:rsidR="00FC47D8">
              <w:t>Stroop</w:t>
            </w:r>
            <w:r w:rsidR="003F337F">
              <w:t xml:space="preserve"> task</w:t>
            </w:r>
            <w:r w:rsidR="00FC47D8" w:rsidRPr="0048623D">
              <w:t>.</w:t>
            </w:r>
            <w:r w:rsidR="00FC47D8">
              <w:t xml:space="preserve"> They are provided with a formal invitation to schedule a session where an experimenter (applicant or research assistant) visits the researcher. They are also provided with an information leaflet after scheduling the session, which informs them of the general procedure. This includes the informed consent form (similar to Project 1) and explains the goal of the study. This leaflet also explains that </w:t>
            </w:r>
            <w:r w:rsidR="005D18D9">
              <w:t xml:space="preserve">the three </w:t>
            </w:r>
            <w:r w:rsidR="00FC47D8">
              <w:t xml:space="preserve">fabricated datasets that are the hardest to detect will get a bonus reward. </w:t>
            </w:r>
          </w:p>
          <w:p w14:paraId="31A1CADE" w14:textId="77777777" w:rsidR="00FC47D8" w:rsidRPr="0048623D" w:rsidRDefault="00FC47D8" w:rsidP="00780511">
            <w:pPr>
              <w:ind w:firstLine="596"/>
            </w:pPr>
            <w:r>
              <w:t>During the session, the general instruction will explicate the hypotheses of the effect for which the dataset is to be fabricated and the timeframe (i.e., 45 minutes). For this project we use t</w:t>
            </w:r>
            <w:r w:rsidRPr="000F5C84">
              <w:t xml:space="preserve">he Stroop effect </w:t>
            </w:r>
            <w:r>
              <w:fldChar w:fldCharType="begin" w:fldLock="1"/>
            </w:r>
            <w:r>
              <w:instrText>ADDIN CSL_CITATION { "citationItems" : [ { "id" : "ITEM-1", "itemData" : { "DOI" : "10.1007/978-0-387-79948-3", "ISBN" : "9780387799476", "PMID" : "693", "abstract" : "Traduction fran\u00e7aise du test des mots en couleur de Stroop", "author" : [ { "dropping-particle" : "", "family" : "Stroop", "given" : "J. R.", "non-dropping-particle" : "", "parse-names" : false, "suffix" : "" } ], "container-title" : "Journal of Experimental Psychology", "id" : "ITEM-1", "issue" : "18", "issued" : { "date-parts" : [ [ "1935" ] ] }, "number-of-pages" : "643-662", "title" : "Stroop color word test", "type" : "book" }, "uris" : [ "http://www.mendeley.com/documents/?uuid=8b09e80b-92cd-4e26-a942-cd2719f8a51a" ] } ], "mendeley" : { "formattedCitation" : "(Stroop, 1935)", "plainTextFormattedCitation" : "(Stroop, 1935)", "previouslyFormattedCitation" : "(Stroop, 1935)" }, "properties" : { "noteIndex" : 0 }, "schema" : "https://github.com/citation-style-language/schema/raw/master/csl-citation.json" }</w:instrText>
            </w:r>
            <w:r>
              <w:fldChar w:fldCharType="separate"/>
            </w:r>
            <w:r w:rsidRPr="00A33A71">
              <w:rPr>
                <w:noProof/>
              </w:rPr>
              <w:t>(Stroop, 1935)</w:t>
            </w:r>
            <w:r>
              <w:fldChar w:fldCharType="end"/>
            </w:r>
            <w:r>
              <w:t xml:space="preserve">, which is a classic and widely used research paradigm in psychology that focuses on participants’ response times. In this paradigm, </w:t>
            </w:r>
            <w:r w:rsidRPr="000F5C84">
              <w:t>participants</w:t>
            </w:r>
            <w:r>
              <w:t xml:space="preserve"> are asked</w:t>
            </w:r>
            <w:r w:rsidRPr="000F5C84">
              <w:t xml:space="preserve"> to determine the color a word is presented in (i.e., word colors), </w:t>
            </w:r>
            <w:r>
              <w:t xml:space="preserve">but </w:t>
            </w:r>
            <w:r w:rsidRPr="000F5C84">
              <w:t xml:space="preserve">the word also reads a color (i.e., color words). The presented word </w:t>
            </w:r>
            <w:r>
              <w:t xml:space="preserve">color </w:t>
            </w:r>
            <w:r w:rsidRPr="000F5C84">
              <w:t>(i.e., “red”, “blue”, or “green”) can be either presented in a congruent color (e.g., “red” presented in red) or incongruent color (i.e.,</w:t>
            </w:r>
            <w:r>
              <w:t xml:space="preserve"> “red” presented in green</w:t>
            </w:r>
            <w:r w:rsidRPr="000F5C84">
              <w:t xml:space="preserve">). </w:t>
            </w:r>
            <w:r>
              <w:t xml:space="preserve">The dependent variable in the Stroop task is the response latency, where latency is on average higher for incongruent than for congruent words. Respondents are asked to fabricate four statistics (mean and standard deviation of latency of both congruent and incongruent conditions) of 25 individuals up to two decimals, yielding a total of 100 data points per respondent. We provide example means and standard deviations for both congruent and incongruent trials and provide a link to the Stroop task. </w:t>
            </w:r>
          </w:p>
          <w:p w14:paraId="26F063B8" w14:textId="54478909" w:rsidR="00FC47D8" w:rsidRPr="0048623D" w:rsidRDefault="00FC47D8" w:rsidP="00780511">
            <w:pPr>
              <w:ind w:firstLine="596"/>
            </w:pPr>
            <w:r w:rsidRPr="0048623D">
              <w:t xml:space="preserve">Respondents are also requested to keep notes of the </w:t>
            </w:r>
            <w:r w:rsidR="00822D79">
              <w:t>data generation</w:t>
            </w:r>
            <w:r w:rsidRPr="0048623D">
              <w:t xml:space="preserve"> process, </w:t>
            </w:r>
            <w:r>
              <w:t xml:space="preserve">similar to </w:t>
            </w:r>
            <w:r w:rsidR="00822D79">
              <w:t>Study</w:t>
            </w:r>
            <w:r>
              <w:t xml:space="preserve"> 1</w:t>
            </w:r>
            <w:r w:rsidRPr="0048623D">
              <w:t xml:space="preserve">. Upon </w:t>
            </w:r>
            <w:r>
              <w:t xml:space="preserve">having </w:t>
            </w:r>
            <w:r w:rsidRPr="0048623D">
              <w:t xml:space="preserve">fabricated data, </w:t>
            </w:r>
            <w:r>
              <w:t xml:space="preserve">we conduct </w:t>
            </w:r>
            <w:r w:rsidRPr="0048623D">
              <w:t xml:space="preserve">a </w:t>
            </w:r>
            <w:r>
              <w:t xml:space="preserve">(audio recorded) </w:t>
            </w:r>
            <w:r w:rsidRPr="0048623D">
              <w:t xml:space="preserve">semi-structured inquiry </w:t>
            </w:r>
            <w:r>
              <w:t xml:space="preserve">of approximately twenty minutes </w:t>
            </w:r>
            <w:r w:rsidRPr="0048623D">
              <w:t xml:space="preserve">as to how they fabricated the data (similar as in </w:t>
            </w:r>
            <w:r>
              <w:t>Project</w:t>
            </w:r>
            <w:r w:rsidRPr="0048623D">
              <w:t xml:space="preserve"> 1). Subsequently, respondents are posed the following questions:</w:t>
            </w:r>
          </w:p>
          <w:p w14:paraId="6F2E3EBE"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rsidRPr="0048623D">
              <w:t>How did you check whether the fabricated results corresponded with the provided expectation for which results were to be fabricated?</w:t>
            </w:r>
          </w:p>
          <w:p w14:paraId="5C29E201"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rsidRPr="0048623D">
              <w:t>What strategy did you apply to fabricate the data? (e.g., copy paste a few responses, first fabricate the means, etc.)</w:t>
            </w:r>
          </w:p>
          <w:p w14:paraId="4DD01841"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rsidRPr="0048623D">
              <w:t>How did you fabricate response latencies for the current dataset?</w:t>
            </w:r>
          </w:p>
          <w:p w14:paraId="433F51ED" w14:textId="77777777" w:rsidR="00FC47D8" w:rsidRDefault="00FC47D8" w:rsidP="00780511">
            <w:pPr>
              <w:pStyle w:val="ListParagraph"/>
              <w:numPr>
                <w:ilvl w:val="0"/>
                <w:numId w:val="12"/>
              </w:numPr>
              <w:ind w:firstLine="596"/>
              <w:rPr>
                <w:rFonts w:eastAsiaTheme="majorEastAsia"/>
                <w:i/>
                <w:iCs/>
                <w:color w:val="243F60" w:themeColor="accent1" w:themeShade="7F"/>
              </w:rPr>
            </w:pPr>
            <w:r w:rsidRPr="0048623D">
              <w:t>Did you use any statistical packages in the fabrication process? If so, please specify which and how you used them.</w:t>
            </w:r>
          </w:p>
          <w:p w14:paraId="6F36C28B"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t>Are you familiar with any statistical tools to detect data fabrication in data?</w:t>
            </w:r>
          </w:p>
          <w:p w14:paraId="22D23959"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rsidRPr="0048623D">
              <w:t>Is there anything you would like to note about how you fabricated the results?</w:t>
            </w:r>
          </w:p>
          <w:p w14:paraId="75EEBFB4" w14:textId="77777777" w:rsidR="00FC47D8" w:rsidRPr="00A63FAB" w:rsidRDefault="00FC47D8" w:rsidP="00780511">
            <w:pPr>
              <w:ind w:firstLine="596"/>
              <w:rPr>
                <w:rFonts w:eastAsiaTheme="majorEastAsia"/>
                <w:i/>
                <w:iCs/>
                <w:color w:val="243F60" w:themeColor="accent1" w:themeShade="7F"/>
              </w:rPr>
            </w:pPr>
            <w:r w:rsidRPr="0048623D">
              <w:t xml:space="preserve">After answering these open-ended questions, respondents are debriefed </w:t>
            </w:r>
            <w:r>
              <w:t xml:space="preserve">as in </w:t>
            </w:r>
            <w:r w:rsidR="00A63FAB">
              <w:t>study</w:t>
            </w:r>
            <w:r>
              <w:t xml:space="preserve"> 1. </w:t>
            </w:r>
          </w:p>
        </w:tc>
      </w:tr>
    </w:tbl>
    <w:p w14:paraId="43E5273D" w14:textId="77777777" w:rsidR="00B05986" w:rsidRPr="00412BAA" w:rsidRDefault="00FD46B4" w:rsidP="00B05986">
      <w:pPr>
        <w:spacing w:before="240"/>
      </w:pPr>
      <w:r>
        <w:lastRenderedPageBreak/>
        <w:t xml:space="preserve">Calculation and argumentation of sample size </w:t>
      </w:r>
      <w:r w:rsidR="00B05986" w:rsidRPr="00412BAA">
        <w:t xml:space="preserve">(per experiment in </w:t>
      </w:r>
      <w:r>
        <w:t>case of a research line)</w:t>
      </w:r>
      <w:r w:rsidR="00B05986" w:rsidRPr="00412BAA">
        <w:t>:</w:t>
      </w:r>
      <w:r w:rsidR="00C81FEC" w:rsidRPr="00412BAA">
        <w:t xml:space="preserve"> </w:t>
      </w:r>
      <w:r>
        <w:t xml:space="preserve"> (please try to use appropriate software (e.g. G*Power) for the calculation of sample sizes). </w:t>
      </w:r>
    </w:p>
    <w:tbl>
      <w:tblPr>
        <w:tblStyle w:val="TableGrid"/>
        <w:tblW w:w="0" w:type="auto"/>
        <w:tblLook w:val="04A0" w:firstRow="1" w:lastRow="0" w:firstColumn="1" w:lastColumn="0" w:noHBand="0" w:noVBand="1"/>
      </w:tblPr>
      <w:tblGrid>
        <w:gridCol w:w="10740"/>
      </w:tblGrid>
      <w:tr w:rsidR="00B05986" w:rsidRPr="00412BAA" w14:paraId="12F18B0E" w14:textId="77777777" w:rsidTr="00F90ADD">
        <w:tc>
          <w:tcPr>
            <w:tcW w:w="10740" w:type="dxa"/>
          </w:tcPr>
          <w:p w14:paraId="491F2FD1" w14:textId="77777777" w:rsidR="00B05986" w:rsidRPr="00412BAA" w:rsidRDefault="00B05986" w:rsidP="006A686F"/>
          <w:p w14:paraId="3334AEF0" w14:textId="4A80199A" w:rsidR="00E843A6" w:rsidRDefault="003F337F" w:rsidP="00E843A6">
            <w:pPr>
              <w:ind w:firstLine="596"/>
            </w:pPr>
            <w:r>
              <w:t xml:space="preserve">The unit of analysis in this research line </w:t>
            </w:r>
            <w:r w:rsidR="00E843A6">
              <w:t>are the generated data by each participant</w:t>
            </w:r>
            <w:r w:rsidR="00822D79">
              <w:t xml:space="preserve"> (i.e., within-subjects)</w:t>
            </w:r>
            <w:r w:rsidR="00E843A6">
              <w:t>. Power to detect fictitious data is thus dependent o</w:t>
            </w:r>
            <w:r w:rsidR="00E81838">
              <w:t>n</w:t>
            </w:r>
            <w:r w:rsidR="00E843A6">
              <w:t xml:space="preserve"> how much data one respondent generates, </w:t>
            </w:r>
            <w:r w:rsidR="00E81838">
              <w:t xml:space="preserve">and </w:t>
            </w:r>
            <w:r w:rsidR="00E843A6">
              <w:t xml:space="preserve">not </w:t>
            </w:r>
            <w:r w:rsidR="00E81838">
              <w:t xml:space="preserve">on </w:t>
            </w:r>
            <w:r w:rsidR="00E843A6">
              <w:t>how many respondents are included in the study. The methods that we apply are unknown with respect to their power levels</w:t>
            </w:r>
            <w:r w:rsidR="00E81838">
              <w:t>. More precisely, examining the statistical power of the tools is the primary focus of the two studies.</w:t>
            </w:r>
            <w:r w:rsidR="00E843A6">
              <w:t xml:space="preserve"> The </w:t>
            </w:r>
            <w:r w:rsidR="00E843A6">
              <w:lastRenderedPageBreak/>
              <w:t xml:space="preserve">number of results are generated </w:t>
            </w:r>
            <w:r w:rsidR="00E81838">
              <w:t xml:space="preserve">by respondents </w:t>
            </w:r>
            <w:r w:rsidR="00E843A6">
              <w:t xml:space="preserve">(48 in </w:t>
            </w:r>
            <w:r w:rsidR="00E81838">
              <w:t>S</w:t>
            </w:r>
            <w:r w:rsidR="00E843A6">
              <w:t xml:space="preserve">tudy 1, 100 in </w:t>
            </w:r>
            <w:r w:rsidR="00E81838">
              <w:t>S</w:t>
            </w:r>
            <w:r w:rsidR="00E843A6">
              <w:t xml:space="preserve">tudy 2) were </w:t>
            </w:r>
            <w:r w:rsidR="00F67720">
              <w:t xml:space="preserve">determined by </w:t>
            </w:r>
            <w:r w:rsidR="00E843A6">
              <w:t xml:space="preserve">a considerate weighing of </w:t>
            </w:r>
            <w:r w:rsidR="00E4601A">
              <w:t xml:space="preserve">how taxing </w:t>
            </w:r>
            <w:r w:rsidR="00F67720">
              <w:t>the task</w:t>
            </w:r>
            <w:r w:rsidR="00E4601A">
              <w:t xml:space="preserve"> would be to the respondent and the information </w:t>
            </w:r>
            <w:r w:rsidR="00F67720">
              <w:t xml:space="preserve">we think we </w:t>
            </w:r>
            <w:r w:rsidR="00E4601A">
              <w:t xml:space="preserve">need. </w:t>
            </w:r>
          </w:p>
          <w:p w14:paraId="0A9861EE" w14:textId="15FD7F2A" w:rsidR="00B05986" w:rsidRPr="00412BAA" w:rsidRDefault="00247BF7" w:rsidP="00A63CDF">
            <w:pPr>
              <w:ind w:firstLine="596"/>
            </w:pPr>
            <w:r>
              <w:t xml:space="preserve">In </w:t>
            </w:r>
            <w:r w:rsidR="00F67720">
              <w:t>S</w:t>
            </w:r>
            <w:r>
              <w:t xml:space="preserve">tudy </w:t>
            </w:r>
            <w:r w:rsidR="00F67720">
              <w:t>1</w:t>
            </w:r>
            <w:r>
              <w:t xml:space="preserve">, </w:t>
            </w:r>
            <w:r w:rsidR="00F67720">
              <w:t>36</w:t>
            </w:r>
            <w:r>
              <w:t xml:space="preserve"> respondents is aimed for because there are 36 labs </w:t>
            </w:r>
            <w:r w:rsidR="00F67720">
              <w:t xml:space="preserve">of which </w:t>
            </w:r>
            <w:r>
              <w:t xml:space="preserve">we have genuine data </w:t>
            </w:r>
            <w:r w:rsidR="00F67720">
              <w:t>from</w:t>
            </w:r>
            <w:r>
              <w:t xml:space="preserve"> the Many Labs project. For </w:t>
            </w:r>
            <w:r w:rsidR="00F67720">
              <w:t>S</w:t>
            </w:r>
            <w:r>
              <w:t xml:space="preserve">tudy 2, </w:t>
            </w:r>
            <w:r w:rsidR="00F67720">
              <w:t xml:space="preserve">we target </w:t>
            </w:r>
            <w:r>
              <w:t xml:space="preserve">20 </w:t>
            </w:r>
            <w:r w:rsidR="00B325AA">
              <w:t xml:space="preserve">respondents because there are 20 labs </w:t>
            </w:r>
            <w:r w:rsidR="00F67720">
              <w:t>with</w:t>
            </w:r>
            <w:r w:rsidR="00B325AA">
              <w:t xml:space="preserve"> genuine data </w:t>
            </w:r>
            <w:r w:rsidR="00F67720">
              <w:t>on the Stroop task</w:t>
            </w:r>
            <w:r w:rsidR="00B325AA">
              <w:t xml:space="preserve"> from the Many Labs 3 project.</w:t>
            </w:r>
            <w:r w:rsidR="00EE008D">
              <w:t xml:space="preserve"> </w:t>
            </w:r>
            <w:r w:rsidR="00F67720">
              <w:t xml:space="preserve">In this way, we have an equal amount of genuine and fabricated data sets in both studies. </w:t>
            </w:r>
            <w:r w:rsidR="00EE008D">
              <w:t xml:space="preserve">Power </w:t>
            </w:r>
            <w:r w:rsidR="00F67720">
              <w:t>could not be</w:t>
            </w:r>
            <w:r w:rsidR="00EE008D">
              <w:t xml:space="preserve"> calculated because there</w:t>
            </w:r>
            <w:r w:rsidR="00F67720">
              <w:t xml:space="preserve"> is no straightforward way to stipulate true effect sizes; note that the statistical tools do not make use of standard statistical tests for which power</w:t>
            </w:r>
            <w:r w:rsidR="00A63CDF">
              <w:t xml:space="preserve"> analyses have been developed. </w:t>
            </w:r>
          </w:p>
        </w:tc>
      </w:tr>
    </w:tbl>
    <w:p w14:paraId="57705646" w14:textId="77777777" w:rsidR="003D72C8" w:rsidRPr="00412BAA" w:rsidRDefault="00FD46B4" w:rsidP="003D72C8">
      <w:pPr>
        <w:spacing w:before="240"/>
      </w:pPr>
      <w:r>
        <w:lastRenderedPageBreak/>
        <w:t>Proposed statistical analyses</w:t>
      </w:r>
      <w:r w:rsidR="003D72C8" w:rsidRPr="00412BAA">
        <w:t>:</w:t>
      </w:r>
    </w:p>
    <w:tbl>
      <w:tblPr>
        <w:tblStyle w:val="TableGrid"/>
        <w:tblW w:w="0" w:type="auto"/>
        <w:tblLook w:val="04A0" w:firstRow="1" w:lastRow="0" w:firstColumn="1" w:lastColumn="0" w:noHBand="0" w:noVBand="1"/>
      </w:tblPr>
      <w:tblGrid>
        <w:gridCol w:w="10740"/>
      </w:tblGrid>
      <w:tr w:rsidR="003D72C8" w:rsidRPr="00412BAA" w14:paraId="1F413D07" w14:textId="77777777" w:rsidTr="00F90ADD">
        <w:trPr>
          <w:trHeight w:val="70"/>
        </w:trPr>
        <w:tc>
          <w:tcPr>
            <w:tcW w:w="10740" w:type="dxa"/>
          </w:tcPr>
          <w:p w14:paraId="3C2B81CC" w14:textId="77777777" w:rsidR="002B3560" w:rsidRDefault="00A63FAB" w:rsidP="000166BC">
            <w:pPr>
              <w:pStyle w:val="ListParagraph"/>
              <w:numPr>
                <w:ilvl w:val="0"/>
                <w:numId w:val="14"/>
              </w:numPr>
            </w:pPr>
            <w:r>
              <w:t>Digit analysis</w:t>
            </w:r>
            <w:r w:rsidR="002B3560">
              <w:t xml:space="preserve"> (tests whether the rightmost digits follow a uniform distribution)</w:t>
            </w:r>
          </w:p>
          <w:p w14:paraId="69E2D875" w14:textId="0354E51D" w:rsidR="002B3560" w:rsidRDefault="002B3560" w:rsidP="000166BC">
            <w:pPr>
              <w:pStyle w:val="ListParagraph"/>
              <w:numPr>
                <w:ilvl w:val="0"/>
                <w:numId w:val="14"/>
              </w:numPr>
            </w:pPr>
            <w:r>
              <w:t>V</w:t>
            </w:r>
            <w:r w:rsidR="00A63FAB">
              <w:t>ariance analysis</w:t>
            </w:r>
            <w:r>
              <w:t xml:space="preserve"> (tests whether</w:t>
            </w:r>
            <w:r w:rsidR="000166BC">
              <w:t xml:space="preserve"> the variation of the variances across conditions </w:t>
            </w:r>
            <w:r w:rsidR="0001239A">
              <w:t>adheres to principles</w:t>
            </w:r>
            <w:r w:rsidR="000166BC">
              <w:t xml:space="preserve"> from sampling theory)</w:t>
            </w:r>
          </w:p>
          <w:p w14:paraId="2F678671" w14:textId="69A85AAE" w:rsidR="002B3560" w:rsidRDefault="002B3560" w:rsidP="000166BC">
            <w:pPr>
              <w:pStyle w:val="ListParagraph"/>
              <w:numPr>
                <w:ilvl w:val="0"/>
                <w:numId w:val="14"/>
              </w:numPr>
            </w:pPr>
            <w:r>
              <w:t>R</w:t>
            </w:r>
            <w:r w:rsidR="00A63FAB">
              <w:t>everse Fisher method</w:t>
            </w:r>
            <w:r>
              <w:t xml:space="preserve"> (tests for excess of p-values just below 1)</w:t>
            </w:r>
          </w:p>
          <w:p w14:paraId="74AA694E" w14:textId="7AABC0FD" w:rsidR="002B3560" w:rsidRDefault="00A63FAB" w:rsidP="000166BC">
            <w:pPr>
              <w:pStyle w:val="ListParagraph"/>
              <w:numPr>
                <w:ilvl w:val="0"/>
                <w:numId w:val="14"/>
              </w:numPr>
            </w:pPr>
            <w:r>
              <w:t>ROC-curve analysis</w:t>
            </w:r>
            <w:r w:rsidR="002B3560">
              <w:t xml:space="preserve"> (calibrates to optimal decision level alpha for the sample)</w:t>
            </w:r>
          </w:p>
          <w:p w14:paraId="0BAAB27F" w14:textId="2A17ACD0" w:rsidR="003D72C8" w:rsidRDefault="002B3560" w:rsidP="000166BC">
            <w:pPr>
              <w:pStyle w:val="ListParagraph"/>
              <w:numPr>
                <w:ilvl w:val="0"/>
                <w:numId w:val="14"/>
              </w:numPr>
            </w:pPr>
            <w:r>
              <w:t>M</w:t>
            </w:r>
            <w:r w:rsidR="00A63FAB">
              <w:t>ultivariate correlations</w:t>
            </w:r>
            <w:r>
              <w:t xml:space="preserve"> (tests whether </w:t>
            </w:r>
            <w:r w:rsidR="000166BC">
              <w:t>higher order relations between variables are adhered to as observed in genuine data)</w:t>
            </w:r>
          </w:p>
          <w:p w14:paraId="2E8E574D" w14:textId="77777777" w:rsidR="00FC47D8" w:rsidRPr="00412BAA" w:rsidRDefault="00FC47D8" w:rsidP="0074065D"/>
          <w:p w14:paraId="25B80269" w14:textId="77777777" w:rsidR="003D72C8" w:rsidRPr="00412BAA" w:rsidRDefault="003D72C8" w:rsidP="0074065D"/>
        </w:tc>
      </w:tr>
    </w:tbl>
    <w:p w14:paraId="24CF08F1" w14:textId="77777777" w:rsidR="003D72C8" w:rsidRPr="00412BAA" w:rsidRDefault="00FD46B4" w:rsidP="003D72C8">
      <w:pPr>
        <w:spacing w:before="240"/>
      </w:pPr>
      <w:r>
        <w:t>Scientific and societal relevance:</w:t>
      </w:r>
    </w:p>
    <w:tbl>
      <w:tblPr>
        <w:tblStyle w:val="TableGrid"/>
        <w:tblW w:w="0" w:type="auto"/>
        <w:tblLook w:val="04A0" w:firstRow="1" w:lastRow="0" w:firstColumn="1" w:lastColumn="0" w:noHBand="0" w:noVBand="1"/>
      </w:tblPr>
      <w:tblGrid>
        <w:gridCol w:w="9622"/>
      </w:tblGrid>
      <w:tr w:rsidR="003D72C8" w:rsidRPr="00412BAA" w14:paraId="73396838" w14:textId="77777777" w:rsidTr="0074065D">
        <w:tc>
          <w:tcPr>
            <w:tcW w:w="9622" w:type="dxa"/>
          </w:tcPr>
          <w:p w14:paraId="3596BF65" w14:textId="7F2274DB" w:rsidR="003D72C8" w:rsidRPr="00412BAA" w:rsidRDefault="00822D79" w:rsidP="00780511">
            <w:pPr>
              <w:ind w:firstLine="596"/>
            </w:pPr>
            <w:r>
              <w:t>Our two studies improve the</w:t>
            </w:r>
            <w:r w:rsidR="00F67720">
              <w:t xml:space="preserve"> understanding of mechanisms used to generate data, and</w:t>
            </w:r>
            <w:r w:rsidR="0001239A">
              <w:t xml:space="preserve"> facilitate</w:t>
            </w:r>
            <w:r w:rsidR="00F67720">
              <w:t>s</w:t>
            </w:r>
            <w:r w:rsidR="0001239A">
              <w:t xml:space="preserve"> further research on the prevalence of data fabrication throughout the social sciences. </w:t>
            </w:r>
            <w:r w:rsidR="004C0690">
              <w:t xml:space="preserve">The use of statistical tools </w:t>
            </w:r>
            <w:r w:rsidR="00F67720">
              <w:t xml:space="preserve">examined in the proposed studies </w:t>
            </w:r>
            <w:r w:rsidR="0001239A">
              <w:t xml:space="preserve">also </w:t>
            </w:r>
            <w:r w:rsidR="004C0690">
              <w:t xml:space="preserve">would be of interest to different stakeholders, such as the ORI in the US or the Dutch National Board for Research Integrity (LOWI), </w:t>
            </w:r>
            <w:r w:rsidR="00E751E3">
              <w:t xml:space="preserve">journal </w:t>
            </w:r>
            <w:r w:rsidR="004C0690">
              <w:t>editors,</w:t>
            </w:r>
            <w:r w:rsidR="00E751E3">
              <w:t xml:space="preserve"> academic publishers,</w:t>
            </w:r>
            <w:r w:rsidR="004C0690">
              <w:t xml:space="preserve"> peer-reviewers, or (potential) whistleblowers. Currently, editors and peer-reviewers do not actively look for scientific misconduct whilst reviewing </w:t>
            </w:r>
            <w:r w:rsidR="004C0690">
              <w:fldChar w:fldCharType="begin" w:fldLock="1"/>
            </w:r>
            <w:r w:rsidR="004C0690">
              <w:instrText>ADDIN CSL_CITATION { "citationItems" : [ { "id" : "ITEM-1", "itemData" : { "DOI" : "10.1007/s11192-007-1950-2", "ISBN" : "1119200719502", "ISSN" : "0138-9130", "author" : [ { "dropping-particle" : "", "family" : "Bornmann", "given" : "Lutz", "non-dropping-particle" : "", "parse-names" : false, "suffix" : "" }, { "dropping-particle" : "", "family" : "Nast", "given" : "Irina", "non-dropping-particle" : "", "parse-names" : false, "suffix" : "" }, { "dropping-particle" : "", "family" : "Daniel", "given" : "Hans-Dieter", "non-dropping-particle" : "", "parse-names" : false, "suffix" : "" } ], "container-title" : "Scientometrics", "id" : "ITEM-1", "issue" : "3", "issued" : { "date-parts" : [ [ "2008", "9", "17" ] ] }, "page" : "415-432", "title" : "Do editors and referees look for signs of scientific misconduct when reviewing manuscripts? A quantitative content analysis of studies that examined review criteria and reasons for accepting and rejecting manuscripts for publication", "type" : "article-journal", "volume" : "77" }, "uris" : [ "http://www.mendeley.com/documents/?uuid=30d33ef1-3c0f-4884-a147-0db28597ac20" ] } ], "mendeley" : { "formattedCitation" : "(Bornmann, Nast, &amp; Daniel, 2008)", "plainTextFormattedCitation" : "(Bornmann, Nast, &amp; Daniel, 2008)", "previouslyFormattedCitation" : "(Bornmann, Nast, &amp; Daniel, 2008)" }, "properties" : { "noteIndex" : 0 }, "schema" : "https://github.com/citation-style-language/schema/raw/master/csl-citation.json" }</w:instrText>
            </w:r>
            <w:r w:rsidR="004C0690">
              <w:fldChar w:fldCharType="separate"/>
            </w:r>
            <w:r w:rsidR="004C0690" w:rsidRPr="001D701D">
              <w:rPr>
                <w:noProof/>
              </w:rPr>
              <w:t>(Bornmann, Nast, &amp; Daniel, 2008)</w:t>
            </w:r>
            <w:r w:rsidR="004C0690">
              <w:fldChar w:fldCharType="end"/>
            </w:r>
            <w:r w:rsidR="004C0690">
              <w:t>. These statistical tools also help whistleblowers evaluate their suspicions in an easy and standardized way. The use of tools to detect potential scientific misconduct is already implemented by the ORI by providing forensic tools for detecting plagiarism and image manipulation. It is highly important that we know their performance in diagnosing potential data fabrication and that these tools are used sensibly.</w:t>
            </w:r>
          </w:p>
        </w:tc>
      </w:tr>
    </w:tbl>
    <w:p w14:paraId="7C602713" w14:textId="77777777" w:rsidR="003D72C8" w:rsidRPr="00412BAA" w:rsidRDefault="003D72C8" w:rsidP="003D72C8"/>
    <w:p w14:paraId="0FC7F220" w14:textId="77777777" w:rsidR="0074065D" w:rsidRPr="00412BAA" w:rsidRDefault="00FD46B4" w:rsidP="003D72C8">
      <w:pPr>
        <w:rPr>
          <w:b/>
        </w:rPr>
      </w:pPr>
      <w:r>
        <w:rPr>
          <w:b/>
        </w:rPr>
        <w:t>SUBJECTS</w:t>
      </w:r>
    </w:p>
    <w:p w14:paraId="04A07099" w14:textId="77777777" w:rsidR="0074065D" w:rsidRPr="00412BAA" w:rsidRDefault="001C617D" w:rsidP="00E400C8">
      <w:pPr>
        <w:rPr>
          <w:b/>
        </w:rPr>
      </w:pPr>
      <w:r>
        <w:rPr>
          <w:b/>
        </w:rPr>
        <w:t xml:space="preserve">1. </w:t>
      </w:r>
      <w:r w:rsidR="00FD46B4">
        <w:rPr>
          <w:b/>
        </w:rPr>
        <w:t>Please check the relevant study population</w:t>
      </w:r>
      <w:r w:rsidR="0074065D" w:rsidRPr="00412BAA">
        <w:rPr>
          <w:b/>
        </w:rPr>
        <w:t>:</w:t>
      </w:r>
    </w:p>
    <w:p w14:paraId="1A0C4F30" w14:textId="77777777" w:rsidR="0074065D" w:rsidRPr="00412BAA" w:rsidRDefault="0074065D" w:rsidP="003D72C8">
      <w:r w:rsidRPr="00412BAA">
        <w:sym w:font="Wingdings" w:char="F0A8"/>
      </w:r>
      <w:r w:rsidR="00FD46B4">
        <w:t xml:space="preserve"> Students</w:t>
      </w:r>
    </w:p>
    <w:p w14:paraId="6546A15A" w14:textId="77777777" w:rsidR="0074065D" w:rsidRPr="00412BAA" w:rsidRDefault="0074065D" w:rsidP="003D72C8">
      <w:r w:rsidRPr="00412BAA">
        <w:sym w:font="Wingdings" w:char="F0A8"/>
      </w:r>
      <w:r w:rsidRPr="00412BAA">
        <w:t xml:space="preserve"> </w:t>
      </w:r>
      <w:r w:rsidR="00FD46B4">
        <w:t>General population without complaints</w:t>
      </w:r>
    </w:p>
    <w:p w14:paraId="61A8ED62" w14:textId="77777777" w:rsidR="0074065D" w:rsidRPr="00412BAA" w:rsidRDefault="0074065D" w:rsidP="003D72C8">
      <w:r w:rsidRPr="00412BAA">
        <w:sym w:font="Wingdings" w:char="F0A8"/>
      </w:r>
      <w:r w:rsidRPr="00412BAA">
        <w:t xml:space="preserve"> </w:t>
      </w:r>
      <w:r w:rsidR="00FD46B4">
        <w:t>General population with specific “complaints”, i.e. stress, dementia, pregnancy, medically unexplained complaints</w:t>
      </w:r>
    </w:p>
    <w:p w14:paraId="28A7B3D3" w14:textId="77777777" w:rsidR="0074065D" w:rsidRPr="00412BAA" w:rsidRDefault="0074065D" w:rsidP="003D72C8">
      <w:r w:rsidRPr="00412BAA">
        <w:sym w:font="Wingdings" w:char="F0A8"/>
      </w:r>
      <w:r w:rsidR="00FD46B4">
        <w:t xml:space="preserve"> Patients, i.e.</w:t>
      </w:r>
      <w:r w:rsidRPr="00412BAA">
        <w:t xml:space="preserve"> ………………………………………………………………………………………………………………………</w:t>
      </w:r>
    </w:p>
    <w:p w14:paraId="44AA7CB8" w14:textId="77777777" w:rsidR="00B05986" w:rsidRPr="00412BAA" w:rsidRDefault="00EF7B43" w:rsidP="003D72C8">
      <w:r>
        <w:t>X</w:t>
      </w:r>
      <w:r w:rsidR="00FD46B4">
        <w:t xml:space="preserve"> Other, i.e.</w:t>
      </w:r>
      <w:r w:rsidR="0074065D" w:rsidRPr="00412BAA">
        <w:t xml:space="preserve"> </w:t>
      </w:r>
      <w:r>
        <w:t xml:space="preserve">researchers </w:t>
      </w:r>
    </w:p>
    <w:p w14:paraId="5B7F7B3B" w14:textId="77777777" w:rsidR="001C617D" w:rsidRDefault="001C617D" w:rsidP="001C617D">
      <w:pPr>
        <w:rPr>
          <w:b/>
        </w:rPr>
      </w:pPr>
      <w:r>
        <w:rPr>
          <w:b/>
        </w:rPr>
        <w:lastRenderedPageBreak/>
        <w:t xml:space="preserve">2. </w:t>
      </w:r>
      <w:r w:rsidR="00FD46B4">
        <w:rPr>
          <w:b/>
        </w:rPr>
        <w:t>Do you use patients or persons from the g</w:t>
      </w:r>
      <w:r w:rsidR="00FD46B4" w:rsidRPr="00FD46B4">
        <w:rPr>
          <w:b/>
        </w:rPr>
        <w:t>eneral population with specific “complaints”</w:t>
      </w:r>
      <w:r w:rsidR="00FD46B4">
        <w:rPr>
          <w:b/>
        </w:rPr>
        <w:t>? Please indicate below why</w:t>
      </w:r>
      <w:r>
        <w:rPr>
          <w:b/>
        </w:rPr>
        <w:t xml:space="preserve"> </w:t>
      </w:r>
      <w:r w:rsidR="00FD46B4">
        <w:rPr>
          <w:b/>
        </w:rPr>
        <w:t xml:space="preserve">it is necessary </w:t>
      </w:r>
      <w:r>
        <w:rPr>
          <w:b/>
        </w:rPr>
        <w:t>to execute your study in this study population</w:t>
      </w:r>
      <w:r w:rsidR="004A29ED" w:rsidRPr="00412BAA">
        <w:rPr>
          <w:b/>
        </w:rPr>
        <w:t xml:space="preserve">. </w:t>
      </w:r>
    </w:p>
    <w:p w14:paraId="44A75ED9" w14:textId="77777777" w:rsidR="001C617D" w:rsidRPr="00412BAA" w:rsidRDefault="00EF7B43" w:rsidP="001C617D">
      <w:r>
        <w:t>X</w:t>
      </w:r>
      <w:r w:rsidR="001C617D" w:rsidRPr="00412BAA">
        <w:t xml:space="preserve"> N</w:t>
      </w:r>
      <w:r w:rsidR="001C617D">
        <w:t>/A</w:t>
      </w:r>
    </w:p>
    <w:tbl>
      <w:tblPr>
        <w:tblStyle w:val="TableGrid"/>
        <w:tblW w:w="11023" w:type="dxa"/>
        <w:tblLook w:val="04A0" w:firstRow="1" w:lastRow="0" w:firstColumn="1" w:lastColumn="0" w:noHBand="0" w:noVBand="1"/>
      </w:tblPr>
      <w:tblGrid>
        <w:gridCol w:w="11023"/>
      </w:tblGrid>
      <w:tr w:rsidR="004A29ED" w:rsidRPr="00412BAA" w14:paraId="2D008697" w14:textId="77777777" w:rsidTr="00F90ADD">
        <w:trPr>
          <w:trHeight w:val="2278"/>
        </w:trPr>
        <w:tc>
          <w:tcPr>
            <w:tcW w:w="11023" w:type="dxa"/>
          </w:tcPr>
          <w:p w14:paraId="63EE918F" w14:textId="77777777" w:rsidR="004A29ED" w:rsidRPr="00412BAA" w:rsidRDefault="004A29ED" w:rsidP="002A5024"/>
          <w:p w14:paraId="5252F5E9" w14:textId="77777777" w:rsidR="004A29ED" w:rsidRPr="00412BAA" w:rsidRDefault="004A29ED" w:rsidP="002A5024"/>
          <w:p w14:paraId="53B0D91D" w14:textId="77777777" w:rsidR="004A29ED" w:rsidRPr="00412BAA" w:rsidRDefault="004A29ED" w:rsidP="002A5024"/>
          <w:p w14:paraId="428615D6" w14:textId="77777777" w:rsidR="004A29ED" w:rsidRPr="00412BAA" w:rsidRDefault="004A29ED" w:rsidP="002A5024"/>
        </w:tc>
      </w:tr>
    </w:tbl>
    <w:p w14:paraId="08380C27" w14:textId="77777777" w:rsidR="00B05986" w:rsidRPr="00412BAA" w:rsidRDefault="00B05986" w:rsidP="003D72C8">
      <w:pPr>
        <w:rPr>
          <w:b/>
        </w:rPr>
      </w:pPr>
    </w:p>
    <w:p w14:paraId="6936D79B" w14:textId="77777777" w:rsidR="001C1D25" w:rsidRPr="00412BAA" w:rsidRDefault="001C617D" w:rsidP="00E400C8">
      <w:pPr>
        <w:rPr>
          <w:b/>
        </w:rPr>
      </w:pPr>
      <w:r>
        <w:rPr>
          <w:b/>
        </w:rPr>
        <w:t xml:space="preserve">3. Age category of the study population: </w:t>
      </w:r>
    </w:p>
    <w:p w14:paraId="77FA5249" w14:textId="77777777" w:rsidR="001C1D25" w:rsidRPr="00412BAA" w:rsidRDefault="001C1D25" w:rsidP="001C1D25">
      <w:r w:rsidRPr="00412BAA">
        <w:sym w:font="Wingdings" w:char="F0A8"/>
      </w:r>
      <w:r w:rsidR="001C617D">
        <w:t xml:space="preserve">  &lt;12 yrs</w:t>
      </w:r>
    </w:p>
    <w:p w14:paraId="5933B9D2" w14:textId="77777777" w:rsidR="001C1D25" w:rsidRPr="00412BAA" w:rsidRDefault="001C1D25" w:rsidP="001C1D25">
      <w:r w:rsidRPr="00412BAA">
        <w:sym w:font="Wingdings" w:char="F0A8"/>
      </w:r>
      <w:r w:rsidRPr="00412BAA">
        <w:t xml:space="preserve">  12-17</w:t>
      </w:r>
      <w:r w:rsidR="001C617D">
        <w:t xml:space="preserve"> yrs</w:t>
      </w:r>
    </w:p>
    <w:p w14:paraId="306C9E82" w14:textId="77777777" w:rsidR="001C1D25" w:rsidRPr="00412BAA" w:rsidRDefault="00EF7B43" w:rsidP="001C1D25">
      <w:r>
        <w:t>X</w:t>
      </w:r>
      <w:r w:rsidR="001C1D25" w:rsidRPr="00412BAA">
        <w:t xml:space="preserve"> ≥ 18</w:t>
      </w:r>
      <w:r w:rsidR="001C617D">
        <w:t xml:space="preserve"> yrs</w:t>
      </w:r>
    </w:p>
    <w:p w14:paraId="5209A64F" w14:textId="77777777" w:rsidR="001C1D25" w:rsidRPr="00412BAA" w:rsidRDefault="001C617D" w:rsidP="00E400C8">
      <w:pPr>
        <w:rPr>
          <w:b/>
        </w:rPr>
      </w:pPr>
      <w:r>
        <w:rPr>
          <w:b/>
        </w:rPr>
        <w:t>4. Are the proposed participants able to give informed consent</w:t>
      </w:r>
      <w:r w:rsidR="001C1D25" w:rsidRPr="00412BAA">
        <w:rPr>
          <w:b/>
        </w:rPr>
        <w:t>?</w:t>
      </w:r>
    </w:p>
    <w:p w14:paraId="573E10AB" w14:textId="77777777" w:rsidR="001C1D25" w:rsidRPr="00412BAA" w:rsidRDefault="00EF7B43" w:rsidP="001C1D25">
      <w:r>
        <w:t>X</w:t>
      </w:r>
      <w:r w:rsidR="001C1D25" w:rsidRPr="00412BAA">
        <w:t xml:space="preserve"> </w:t>
      </w:r>
      <w:r w:rsidR="001C617D">
        <w:t>Yes</w:t>
      </w:r>
    </w:p>
    <w:p w14:paraId="03126683" w14:textId="77777777" w:rsidR="001C1D25" w:rsidRPr="00412BAA" w:rsidRDefault="001C1D25" w:rsidP="001C1D25">
      <w:r w:rsidRPr="00412BAA">
        <w:sym w:font="Wingdings" w:char="F0A8"/>
      </w:r>
      <w:r w:rsidRPr="00412BAA">
        <w:t xml:space="preserve"> </w:t>
      </w:r>
      <w:r w:rsidR="006C295E" w:rsidRPr="00412BAA">
        <w:t>N</w:t>
      </w:r>
      <w:r w:rsidR="001C617D">
        <w:t>o</w:t>
      </w:r>
      <w:r w:rsidRPr="00412BAA">
        <w:t xml:space="preserve"> *</w:t>
      </w:r>
    </w:p>
    <w:p w14:paraId="73F362C3" w14:textId="77777777" w:rsidR="001C617D" w:rsidRDefault="001C1D25" w:rsidP="001C1D25">
      <w:r w:rsidRPr="00412BAA">
        <w:t xml:space="preserve">* </w:t>
      </w:r>
      <w:r w:rsidR="001C617D">
        <w:t xml:space="preserve">Ability to give informed consent: According to Dutch law, persons younger than 12 are not able to give informed consent, and both parents or caretakers need to sign for participation. In the age category of 12-17 yrs one of the parents as well as the adolescent need to sign the informed consent to be able to participate. In case an adult is unable to give informed consent, the legal guardian needs to sign for participation. </w:t>
      </w:r>
    </w:p>
    <w:p w14:paraId="5B20D55E" w14:textId="77777777" w:rsidR="004A29ED" w:rsidRPr="00412BAA" w:rsidRDefault="001C617D" w:rsidP="001C1D25">
      <w:pPr>
        <w:rPr>
          <w:b/>
        </w:rPr>
      </w:pPr>
      <w:r>
        <w:rPr>
          <w:b/>
        </w:rPr>
        <w:t xml:space="preserve">5. </w:t>
      </w:r>
      <w:r w:rsidR="004A29ED" w:rsidRPr="00412BAA">
        <w:rPr>
          <w:b/>
        </w:rPr>
        <w:t xml:space="preserve">Is </w:t>
      </w:r>
      <w:r>
        <w:rPr>
          <w:b/>
        </w:rPr>
        <w:t>your study population younger than 12 years of age? Please give a reason for the inclusion of this young research population in your study</w:t>
      </w:r>
      <w:r w:rsidR="00392B92" w:rsidRPr="00412BAA">
        <w:rPr>
          <w:b/>
        </w:rPr>
        <w:t>.</w:t>
      </w:r>
    </w:p>
    <w:p w14:paraId="15A651BD" w14:textId="77777777" w:rsidR="004A29ED" w:rsidRPr="00412BAA" w:rsidRDefault="00EF7B43" w:rsidP="001C1D25">
      <w:r>
        <w:t>X</w:t>
      </w:r>
      <w:r w:rsidR="004A29ED" w:rsidRPr="00412BAA">
        <w:t xml:space="preserve"> N</w:t>
      </w:r>
      <w:r w:rsidR="001C617D">
        <w:t>/A</w:t>
      </w:r>
    </w:p>
    <w:tbl>
      <w:tblPr>
        <w:tblStyle w:val="TableGrid"/>
        <w:tblW w:w="0" w:type="auto"/>
        <w:tblLook w:val="04A0" w:firstRow="1" w:lastRow="0" w:firstColumn="1" w:lastColumn="0" w:noHBand="0" w:noVBand="1"/>
      </w:tblPr>
      <w:tblGrid>
        <w:gridCol w:w="9622"/>
      </w:tblGrid>
      <w:tr w:rsidR="004A29ED" w:rsidRPr="00412BAA" w14:paraId="28C3585E" w14:textId="77777777" w:rsidTr="002A5024">
        <w:tc>
          <w:tcPr>
            <w:tcW w:w="9622" w:type="dxa"/>
          </w:tcPr>
          <w:p w14:paraId="289A8A4A" w14:textId="77777777" w:rsidR="004A29ED" w:rsidRPr="00412BAA" w:rsidRDefault="004A29ED" w:rsidP="002A5024"/>
          <w:p w14:paraId="4BB80F6D" w14:textId="77777777" w:rsidR="004A29ED" w:rsidRPr="00412BAA" w:rsidRDefault="004A29ED" w:rsidP="002A5024"/>
          <w:p w14:paraId="6F349A91" w14:textId="77777777" w:rsidR="004A29ED" w:rsidRPr="00412BAA" w:rsidRDefault="004A29ED" w:rsidP="002A5024"/>
          <w:p w14:paraId="501AA1F0" w14:textId="77777777" w:rsidR="004A29ED" w:rsidRPr="00412BAA" w:rsidRDefault="004A29ED" w:rsidP="002A5024"/>
        </w:tc>
      </w:tr>
    </w:tbl>
    <w:p w14:paraId="6921E25E" w14:textId="77777777" w:rsidR="004A29ED" w:rsidRPr="00412BAA" w:rsidRDefault="004A29ED" w:rsidP="001C1D25"/>
    <w:p w14:paraId="53F61048" w14:textId="77777777" w:rsidR="00E400C8" w:rsidRPr="00412BAA" w:rsidRDefault="001C617D" w:rsidP="001C1D25">
      <w:pPr>
        <w:rPr>
          <w:b/>
        </w:rPr>
      </w:pPr>
      <w:r>
        <w:rPr>
          <w:b/>
        </w:rPr>
        <w:t>6. Organization where the recruitment of participants will take place</w:t>
      </w:r>
      <w:r w:rsidR="002E2F0C" w:rsidRPr="00412BAA">
        <w:rPr>
          <w:b/>
        </w:rPr>
        <w:t>:</w:t>
      </w:r>
    </w:p>
    <w:p w14:paraId="21DB75B9" w14:textId="77777777" w:rsidR="002E2F0C" w:rsidRPr="00412BAA" w:rsidRDefault="002E2F0C" w:rsidP="001C1D25">
      <w:r w:rsidRPr="00412BAA">
        <w:sym w:font="Wingdings" w:char="F0A8"/>
      </w:r>
      <w:r w:rsidRPr="00412BAA">
        <w:t xml:space="preserve"> Tilburg University</w:t>
      </w:r>
    </w:p>
    <w:p w14:paraId="7B3FEC55" w14:textId="77777777" w:rsidR="004C0690" w:rsidRDefault="004C0690" w:rsidP="001C1D25">
      <w:r>
        <w:lastRenderedPageBreak/>
        <w:t>X</w:t>
      </w:r>
      <w:r w:rsidR="001C617D">
        <w:t xml:space="preserve"> Other</w:t>
      </w:r>
      <w:r w:rsidR="002E2F0C" w:rsidRPr="00412BAA">
        <w:t>,</w:t>
      </w:r>
      <w:r w:rsidR="001C617D">
        <w:t>i.e.</w:t>
      </w:r>
      <w:r w:rsidR="00A63FAB">
        <w:t xml:space="preserve"> US research</w:t>
      </w:r>
      <w:r>
        <w:t xml:space="preserve"> institutes, Flemish and Dutch </w:t>
      </w:r>
      <w:r w:rsidR="00A63FAB">
        <w:t xml:space="preserve">research </w:t>
      </w:r>
      <w:r>
        <w:t>institutes</w:t>
      </w:r>
    </w:p>
    <w:p w14:paraId="5E5A6693" w14:textId="77777777" w:rsidR="002E2F0C" w:rsidRPr="00412BAA" w:rsidRDefault="002E2F0C" w:rsidP="001C1D25">
      <w:r w:rsidRPr="00412BAA">
        <w:sym w:font="Wingdings" w:char="F0A8"/>
      </w:r>
      <w:r w:rsidRPr="00412BAA">
        <w:t xml:space="preserve"> N</w:t>
      </w:r>
      <w:r w:rsidR="006C295E" w:rsidRPr="00412BAA">
        <w:t xml:space="preserve">.V.T. </w:t>
      </w:r>
      <w:r w:rsidRPr="00412BAA">
        <w:t>, want ……………………………………………………………………………………………………………</w:t>
      </w:r>
    </w:p>
    <w:p w14:paraId="4D1DEC3E" w14:textId="77777777" w:rsidR="004B0D48" w:rsidRPr="00412BAA" w:rsidRDefault="004B0D48" w:rsidP="001C1D25">
      <w:pPr>
        <w:rPr>
          <w:b/>
        </w:rPr>
      </w:pPr>
    </w:p>
    <w:p w14:paraId="0FFCF45F" w14:textId="77777777" w:rsidR="002E2F0C" w:rsidRPr="00412BAA" w:rsidRDefault="001C617D" w:rsidP="001C1D25">
      <w:pPr>
        <w:rPr>
          <w:b/>
        </w:rPr>
      </w:pPr>
      <w:r>
        <w:rPr>
          <w:b/>
        </w:rPr>
        <w:t>7. Reward for participation (per experiment)</w:t>
      </w:r>
    </w:p>
    <w:p w14:paraId="76379EED" w14:textId="77777777" w:rsidR="002E2F0C" w:rsidRPr="00412BAA" w:rsidRDefault="00853ACF" w:rsidP="001C1D25">
      <w:r w:rsidRPr="00412BAA">
        <w:sym w:font="Wingdings" w:char="F0A8"/>
      </w:r>
      <w:r w:rsidRPr="00412BAA">
        <w:t xml:space="preserve"> </w:t>
      </w:r>
      <w:r w:rsidR="001C617D">
        <w:t>None</w:t>
      </w:r>
    </w:p>
    <w:p w14:paraId="4ED8CFB3" w14:textId="77777777" w:rsidR="00853ACF" w:rsidRPr="00412BAA" w:rsidRDefault="00853ACF" w:rsidP="001C1D25">
      <w:r w:rsidRPr="00412BAA">
        <w:sym w:font="Wingdings" w:char="F0A8"/>
      </w:r>
      <w:r w:rsidRPr="00412BAA">
        <w:t xml:space="preserve"> </w:t>
      </w:r>
      <w:r w:rsidR="001C617D">
        <w:t>Reimbursement of travel expenses</w:t>
      </w:r>
    </w:p>
    <w:p w14:paraId="6EA4EB8D" w14:textId="77777777" w:rsidR="001F6E04" w:rsidRPr="00412BAA" w:rsidRDefault="001F6E04" w:rsidP="001F6E04">
      <w:r w:rsidRPr="00412BAA">
        <w:sym w:font="Wingdings" w:char="F0A8"/>
      </w:r>
      <w:r w:rsidRPr="00412BAA">
        <w:t xml:space="preserve"> </w:t>
      </w:r>
      <w:r w:rsidR="001C617D">
        <w:t>Course credit</w:t>
      </w:r>
    </w:p>
    <w:p w14:paraId="47ED8525" w14:textId="5898F9D3" w:rsidR="00392B92" w:rsidRPr="00412BAA" w:rsidRDefault="00CE431C" w:rsidP="001C1D25">
      <w:pPr>
        <w:rPr>
          <w:b/>
        </w:rPr>
      </w:pPr>
      <w:r>
        <w:t>X</w:t>
      </w:r>
      <w:r w:rsidR="00853ACF" w:rsidRPr="00412BAA">
        <w:t xml:space="preserve"> </w:t>
      </w:r>
      <w:r w:rsidR="001C617D">
        <w:t>Financial reward</w:t>
      </w:r>
      <w:r w:rsidR="00853ACF" w:rsidRPr="00412BAA">
        <w:t xml:space="preserve">, </w:t>
      </w:r>
      <w:r w:rsidR="001C617D">
        <w:t>i.e.</w:t>
      </w:r>
      <w:r w:rsidR="001E7727">
        <w:t>,</w:t>
      </w:r>
      <w:r w:rsidR="00853ACF" w:rsidRPr="00412BAA">
        <w:t xml:space="preserve"> </w:t>
      </w:r>
      <w:r w:rsidR="0001239A">
        <w:t>fixed-pay for time spent, plus bonus depending on quality of generated data</w:t>
      </w:r>
      <w:del w:id="10" w:author="C.H.J. Hartgerink" w:date="2015-09-19T21:32:00Z">
        <w:r w:rsidR="004D6CD4" w:rsidDel="00777EFD">
          <w:delText xml:space="preserve"> (latter only in study 2)</w:delText>
        </w:r>
      </w:del>
    </w:p>
    <w:p w14:paraId="7E19BF45" w14:textId="77777777" w:rsidR="004B0D48" w:rsidRPr="00412BAA" w:rsidRDefault="00852278" w:rsidP="001C1D25">
      <w:pPr>
        <w:rPr>
          <w:b/>
        </w:rPr>
      </w:pPr>
      <w:r>
        <w:rPr>
          <w:b/>
        </w:rPr>
        <w:t>8. Describe in detail the expected burden of the experiment/assessment occasions for the study participants with respect to time, mental and physical burden</w:t>
      </w:r>
      <w:r w:rsidR="00853ACF" w:rsidRPr="00412BAA">
        <w:rPr>
          <w:b/>
        </w:rPr>
        <w:t>:</w:t>
      </w:r>
    </w:p>
    <w:tbl>
      <w:tblPr>
        <w:tblStyle w:val="TableGrid"/>
        <w:tblW w:w="0" w:type="auto"/>
        <w:tblLook w:val="04A0" w:firstRow="1" w:lastRow="0" w:firstColumn="1" w:lastColumn="0" w:noHBand="0" w:noVBand="1"/>
      </w:tblPr>
      <w:tblGrid>
        <w:gridCol w:w="9622"/>
      </w:tblGrid>
      <w:tr w:rsidR="004B0D48" w:rsidRPr="00412BAA" w14:paraId="109ADFB1" w14:textId="77777777" w:rsidTr="002A5024">
        <w:tc>
          <w:tcPr>
            <w:tcW w:w="9622" w:type="dxa"/>
          </w:tcPr>
          <w:p w14:paraId="3CCBAA4F" w14:textId="7832232A" w:rsidR="004B0D48" w:rsidRPr="00412BAA" w:rsidRDefault="00FC47D8" w:rsidP="002A5024">
            <w:r>
              <w:t xml:space="preserve">Study 1 is estimated to last approximately </w:t>
            </w:r>
            <w:commentRangeStart w:id="11"/>
            <w:del w:id="12" w:author="C.H.J. Hartgerink" w:date="2015-10-02T11:06:00Z">
              <w:r w:rsidDel="000D365B">
                <w:delText xml:space="preserve">30 </w:delText>
              </w:r>
            </w:del>
            <w:commentRangeEnd w:id="11"/>
            <w:ins w:id="13" w:author="C.H.J. Hartgerink" w:date="2015-10-02T11:06:00Z">
              <w:r w:rsidR="000D365B">
                <w:t xml:space="preserve">40 </w:t>
              </w:r>
            </w:ins>
            <w:r w:rsidR="008143D3">
              <w:rPr>
                <w:rStyle w:val="CommentReference"/>
              </w:rPr>
              <w:commentReference w:id="11"/>
            </w:r>
            <w:r>
              <w:t>minutes and the mental/ethical burden to the participant is that they are requested to fabricate research results.</w:t>
            </w:r>
            <w:r w:rsidR="00FA6B64">
              <w:t xml:space="preserve"> </w:t>
            </w:r>
            <w:del w:id="14" w:author="C.H.J. Hartgerink" w:date="2015-10-02T11:06:00Z">
              <w:r w:rsidR="00FA6B64" w:rsidDel="000D365B">
                <w:delText>[this will be informally piloted]</w:delText>
              </w:r>
            </w:del>
          </w:p>
          <w:p w14:paraId="6C51766F" w14:textId="367C03F6" w:rsidR="004B0D48" w:rsidRPr="00412BAA" w:rsidRDefault="00FC47D8" w:rsidP="002A5024">
            <w:r>
              <w:t xml:space="preserve">Study 2 is estimated to last approximately </w:t>
            </w:r>
            <w:commentRangeStart w:id="15"/>
            <w:del w:id="16" w:author="C.H.J. Hartgerink" w:date="2015-10-02T11:06:00Z">
              <w:r w:rsidDel="000D365B">
                <w:delText xml:space="preserve">90 </w:delText>
              </w:r>
            </w:del>
            <w:commentRangeEnd w:id="15"/>
            <w:ins w:id="17" w:author="C.H.J. Hartgerink" w:date="2015-10-02T11:06:00Z">
              <w:r w:rsidR="000D365B">
                <w:t xml:space="preserve">45 </w:t>
              </w:r>
            </w:ins>
            <w:r w:rsidR="008143D3">
              <w:rPr>
                <w:rStyle w:val="CommentReference"/>
              </w:rPr>
              <w:commentReference w:id="15"/>
            </w:r>
            <w:r>
              <w:t>minutes and the mental/ethical burden to the participant is that they have to fabricate research results.</w:t>
            </w:r>
            <w:r w:rsidR="00FA6B64">
              <w:t xml:space="preserve"> </w:t>
            </w:r>
            <w:del w:id="18" w:author="C.H.J. Hartgerink" w:date="2015-10-02T11:06:00Z">
              <w:r w:rsidR="00FA6B64" w:rsidDel="000D365B">
                <w:delText>[this will be informally piloted]</w:delText>
              </w:r>
            </w:del>
          </w:p>
          <w:p w14:paraId="0C396315" w14:textId="77777777" w:rsidR="004B0D48" w:rsidRPr="00412BAA" w:rsidRDefault="004B0D48" w:rsidP="002A5024"/>
        </w:tc>
      </w:tr>
    </w:tbl>
    <w:p w14:paraId="20845295" w14:textId="77777777" w:rsidR="004B0D48" w:rsidRPr="00412BAA" w:rsidRDefault="004B0D48" w:rsidP="001C1D25"/>
    <w:p w14:paraId="0F60EA56" w14:textId="77777777" w:rsidR="004A29ED" w:rsidRPr="00412BAA" w:rsidRDefault="00852278" w:rsidP="001C1D25">
      <w:pPr>
        <w:rPr>
          <w:b/>
        </w:rPr>
      </w:pPr>
      <w:r>
        <w:rPr>
          <w:b/>
        </w:rPr>
        <w:t>9. Describe potential negative consequences of participation for the study participants</w:t>
      </w:r>
      <w:r w:rsidR="004B0D48" w:rsidRPr="00412BAA">
        <w:rPr>
          <w:b/>
        </w:rPr>
        <w:t>:</w:t>
      </w:r>
    </w:p>
    <w:p w14:paraId="140A8E4E" w14:textId="77777777" w:rsidR="004B0D48" w:rsidRPr="00412BAA" w:rsidRDefault="004B0D48" w:rsidP="004B0D48">
      <w:r w:rsidRPr="00412BAA">
        <w:sym w:font="Wingdings" w:char="F0A8"/>
      </w:r>
      <w:r w:rsidRPr="00412BAA">
        <w:t xml:space="preserve"> </w:t>
      </w:r>
      <w:r w:rsidR="00852278">
        <w:t>N/A because</w:t>
      </w:r>
      <w:r w:rsidRPr="00412BAA">
        <w:t xml:space="preserve"> …………………………………………………………………………………………………………………………………………..</w:t>
      </w:r>
    </w:p>
    <w:tbl>
      <w:tblPr>
        <w:tblStyle w:val="TableGrid"/>
        <w:tblW w:w="0" w:type="auto"/>
        <w:tblLook w:val="04A0" w:firstRow="1" w:lastRow="0" w:firstColumn="1" w:lastColumn="0" w:noHBand="0" w:noVBand="1"/>
      </w:tblPr>
      <w:tblGrid>
        <w:gridCol w:w="9622"/>
      </w:tblGrid>
      <w:tr w:rsidR="004B0D48" w:rsidRPr="00412BAA" w14:paraId="4568F722" w14:textId="77777777" w:rsidTr="002A5024">
        <w:tc>
          <w:tcPr>
            <w:tcW w:w="9622" w:type="dxa"/>
          </w:tcPr>
          <w:p w14:paraId="74020E7D" w14:textId="2BF0A033" w:rsidR="004B0D48" w:rsidRPr="00412BAA" w:rsidRDefault="004C0690" w:rsidP="002A5024">
            <w:r>
              <w:t xml:space="preserve">Participants could experience dissonance when requested to </w:t>
            </w:r>
            <w:r w:rsidR="00FA6B64">
              <w:t xml:space="preserve">generate fictitious </w:t>
            </w:r>
            <w:r>
              <w:t xml:space="preserve">results due to academic codes of conduct. </w:t>
            </w:r>
          </w:p>
          <w:p w14:paraId="0DF2CE8B" w14:textId="77777777" w:rsidR="004B0D48" w:rsidRPr="00412BAA" w:rsidRDefault="004B0D48" w:rsidP="002A5024"/>
          <w:p w14:paraId="36EA6B29" w14:textId="77777777" w:rsidR="004B0D48" w:rsidRPr="00412BAA" w:rsidRDefault="004B0D48" w:rsidP="002A5024"/>
          <w:p w14:paraId="5A1DD45E" w14:textId="77777777" w:rsidR="004B0D48" w:rsidRPr="00412BAA" w:rsidRDefault="004B0D48" w:rsidP="002A5024"/>
        </w:tc>
      </w:tr>
    </w:tbl>
    <w:p w14:paraId="66DDBD26" w14:textId="77777777" w:rsidR="004B0D48" w:rsidRPr="00412BAA" w:rsidRDefault="004B0D48" w:rsidP="001C1D25">
      <w:pPr>
        <w:rPr>
          <w:lang w:eastAsia="ja-JP"/>
        </w:rPr>
      </w:pPr>
    </w:p>
    <w:p w14:paraId="63AE46ED" w14:textId="77777777" w:rsidR="004B0D48" w:rsidRPr="00412BAA" w:rsidRDefault="00852278" w:rsidP="004B0D48">
      <w:pPr>
        <w:rPr>
          <w:b/>
        </w:rPr>
      </w:pPr>
      <w:r>
        <w:rPr>
          <w:b/>
        </w:rPr>
        <w:t>10. Describe measures that have been taken to protect the study participant (e.g. insurance, debriefing, etc.):</w:t>
      </w:r>
    </w:p>
    <w:p w14:paraId="2FE3D00F" w14:textId="77777777" w:rsidR="004B0D48" w:rsidRPr="00412BAA" w:rsidRDefault="004B0D48" w:rsidP="004B0D48">
      <w:r w:rsidRPr="00412BAA">
        <w:sym w:font="Wingdings" w:char="F0A8"/>
      </w:r>
      <w:r w:rsidR="00852278">
        <w:t xml:space="preserve"> N/A because</w:t>
      </w:r>
      <w:r w:rsidRPr="00412BAA">
        <w:t xml:space="preserve"> …………………………………………………………………………………………………………………………………………</w:t>
      </w:r>
    </w:p>
    <w:tbl>
      <w:tblPr>
        <w:tblStyle w:val="TableGrid"/>
        <w:tblW w:w="11023" w:type="dxa"/>
        <w:tblLook w:val="04A0" w:firstRow="1" w:lastRow="0" w:firstColumn="1" w:lastColumn="0" w:noHBand="0" w:noVBand="1"/>
      </w:tblPr>
      <w:tblGrid>
        <w:gridCol w:w="11023"/>
      </w:tblGrid>
      <w:tr w:rsidR="004B0D48" w:rsidRPr="00412BAA" w14:paraId="26709C4D" w14:textId="77777777" w:rsidTr="00F90ADD">
        <w:tc>
          <w:tcPr>
            <w:tcW w:w="11023" w:type="dxa"/>
          </w:tcPr>
          <w:p w14:paraId="51B1A0BF" w14:textId="493E93F3" w:rsidR="004B0D48" w:rsidRPr="00412BAA" w:rsidRDefault="004C0690" w:rsidP="00FA6B64">
            <w:r>
              <w:t xml:space="preserve">Participants will be thoroughly informed before providing consent explaining why we are asking them to </w:t>
            </w:r>
            <w:r w:rsidR="00FA6B64">
              <w:t xml:space="preserve">generate fictitious </w:t>
            </w:r>
            <w:r>
              <w:t>research results. Additionally, debriefing will remind them of the academic code of conduct and address any concerns participants might have.</w:t>
            </w:r>
          </w:p>
        </w:tc>
      </w:tr>
    </w:tbl>
    <w:p w14:paraId="4928F271" w14:textId="77777777" w:rsidR="004B0D48" w:rsidRPr="00412BAA" w:rsidRDefault="004B0D48" w:rsidP="001C1D25">
      <w:pPr>
        <w:rPr>
          <w:b/>
          <w:lang w:eastAsia="ja-JP"/>
        </w:rPr>
      </w:pPr>
    </w:p>
    <w:p w14:paraId="42E9A2EE" w14:textId="77777777" w:rsidR="004B0D48" w:rsidRPr="00412BAA" w:rsidRDefault="00852278" w:rsidP="001C1D25">
      <w:pPr>
        <w:rPr>
          <w:b/>
          <w:lang w:eastAsia="ja-JP"/>
        </w:rPr>
      </w:pPr>
      <w:r>
        <w:rPr>
          <w:b/>
          <w:lang w:eastAsia="ja-JP"/>
        </w:rPr>
        <w:lastRenderedPageBreak/>
        <w:t>11. In case of a research line, is it allowed for subjects to participate in more than 1 experiment within the same line?</w:t>
      </w:r>
    </w:p>
    <w:p w14:paraId="181C620D" w14:textId="77777777" w:rsidR="004B0D48" w:rsidRPr="00412BAA" w:rsidRDefault="004B0D48" w:rsidP="004B0D48">
      <w:r w:rsidRPr="00412BAA">
        <w:sym w:font="Wingdings" w:char="F0A8"/>
      </w:r>
      <w:r w:rsidR="00852278">
        <w:t xml:space="preserve"> N/A this is a research proposal for 1 study only</w:t>
      </w:r>
    </w:p>
    <w:p w14:paraId="13EA3B2E" w14:textId="77777777" w:rsidR="004B0D48" w:rsidRPr="00412BAA" w:rsidRDefault="004B17D2" w:rsidP="004B0D48">
      <w:r w:rsidRPr="00412BAA">
        <w:sym w:font="Wingdings" w:char="F0A8"/>
      </w:r>
      <w:r w:rsidRPr="00412BAA">
        <w:t xml:space="preserve"> </w:t>
      </w:r>
      <w:r w:rsidR="00852278">
        <w:t>Yes, because</w:t>
      </w:r>
      <w:r w:rsidRPr="00412BAA">
        <w:t xml:space="preserve"> …………………………………………………………………………………………………………………………………………………</w:t>
      </w:r>
    </w:p>
    <w:p w14:paraId="1BED1EDE" w14:textId="77777777" w:rsidR="004C0690" w:rsidRDefault="004C0690" w:rsidP="004B0D48">
      <w:r>
        <w:t>x</w:t>
      </w:r>
      <w:r w:rsidR="004B17D2" w:rsidRPr="00412BAA">
        <w:t xml:space="preserve"> </w:t>
      </w:r>
      <w:r w:rsidR="00852278">
        <w:t>No, because</w:t>
      </w:r>
      <w:r w:rsidR="004B17D2" w:rsidRPr="00412BAA">
        <w:t xml:space="preserve"> </w:t>
      </w:r>
      <w:r>
        <w:t>independent samples are made (US in study 1 and Flemish/Dutch in study 2).</w:t>
      </w:r>
    </w:p>
    <w:p w14:paraId="72C5E53D" w14:textId="77777777" w:rsidR="00852278" w:rsidRDefault="004C0690" w:rsidP="004B0D48">
      <w:pPr>
        <w:rPr>
          <w:b/>
        </w:rPr>
      </w:pPr>
      <w:r>
        <w:rPr>
          <w:b/>
        </w:rPr>
        <w:t xml:space="preserve"> </w:t>
      </w:r>
      <w:r w:rsidR="00852278">
        <w:rPr>
          <w:b/>
        </w:rPr>
        <w:t xml:space="preserve">12. Are participants subjected to acts? Indicate which ones, and with what purpose. </w:t>
      </w:r>
    </w:p>
    <w:p w14:paraId="2CF85703" w14:textId="77777777" w:rsidR="004B17D2" w:rsidRPr="00371845" w:rsidRDefault="00852278" w:rsidP="004B0D48">
      <w:r w:rsidRPr="00371845">
        <w:t>Examples:  intervention, denials (subjects are asked not to smoke, drink alcohol or eat within a certain time frame preceding the experiment)</w:t>
      </w:r>
      <w:r w:rsidR="00354E9A" w:rsidRPr="00371845">
        <w:t>, diet</w:t>
      </w:r>
      <w:r w:rsidRPr="00371845">
        <w:t>ary requests</w:t>
      </w:r>
      <w:r w:rsidR="00354E9A" w:rsidRPr="00371845">
        <w:t>, invasi</w:t>
      </w:r>
      <w:r w:rsidRPr="00371845">
        <w:t>ve procedures (venipuncture to draw blood)</w:t>
      </w:r>
      <w:r w:rsidR="00354E9A" w:rsidRPr="00371845">
        <w:t xml:space="preserve">, </w:t>
      </w:r>
      <w:r w:rsidRPr="00371845">
        <w:t>medical (e.g. exercise test</w:t>
      </w:r>
      <w:r w:rsidR="00371845">
        <w:t>, fMRI or PET scans</w:t>
      </w:r>
      <w:r w:rsidRPr="00371845">
        <w:t>) or neuropsychological tests</w:t>
      </w:r>
      <w:r w:rsidR="00354E9A" w:rsidRPr="00371845">
        <w:t xml:space="preserve">, </w:t>
      </w:r>
      <w:r w:rsidRPr="00371845">
        <w:t>admissions into hospital/institution</w:t>
      </w:r>
      <w:r w:rsidR="00371845">
        <w:t>, intelligence tests.</w:t>
      </w:r>
      <w:r w:rsidR="00354E9A" w:rsidRPr="00371845">
        <w:t xml:space="preserve"> </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B05986" w:rsidRPr="00412BAA" w14:paraId="7748355B" w14:textId="77777777" w:rsidTr="00F90ADD">
        <w:trPr>
          <w:trHeight w:val="1412"/>
        </w:trPr>
        <w:tc>
          <w:tcPr>
            <w:tcW w:w="11023" w:type="dxa"/>
          </w:tcPr>
          <w:p w14:paraId="4E2EDFB0" w14:textId="0FEC24F3" w:rsidR="00B05986" w:rsidRPr="00412BAA" w:rsidRDefault="00FC47D8" w:rsidP="00FA6B64">
            <w:r>
              <w:t xml:space="preserve">The act of </w:t>
            </w:r>
            <w:r w:rsidR="00FA6B64">
              <w:t xml:space="preserve">generating fictitious </w:t>
            </w:r>
            <w:r>
              <w:t xml:space="preserve">research results for the purpose of evaluating the diagnostic value of statistical tools to detect </w:t>
            </w:r>
            <w:r w:rsidR="00FA6B64">
              <w:t xml:space="preserve">fictitious </w:t>
            </w:r>
            <w:r>
              <w:t>data.</w:t>
            </w:r>
          </w:p>
        </w:tc>
      </w:tr>
    </w:tbl>
    <w:p w14:paraId="2833DCC5" w14:textId="77777777" w:rsidR="00852278" w:rsidRDefault="00852278" w:rsidP="004B0D48">
      <w:pPr>
        <w:rPr>
          <w:b/>
        </w:rPr>
      </w:pPr>
    </w:p>
    <w:p w14:paraId="68A93D04" w14:textId="77777777" w:rsidR="00F160B6" w:rsidRPr="00412BAA" w:rsidRDefault="00371845" w:rsidP="004B0D48">
      <w:pPr>
        <w:rPr>
          <w:b/>
        </w:rPr>
      </w:pPr>
      <w:r>
        <w:rPr>
          <w:b/>
        </w:rPr>
        <w:t xml:space="preserve">INFORMATION, DATA, ARCHIVING AND PRIVACY </w:t>
      </w:r>
    </w:p>
    <w:p w14:paraId="3F96BF49" w14:textId="77777777" w:rsidR="004B0D48" w:rsidRPr="00412BAA" w:rsidRDefault="008D54A0" w:rsidP="001C1D25">
      <w:pPr>
        <w:rPr>
          <w:b/>
          <w:lang w:eastAsia="ja-JP"/>
        </w:rPr>
      </w:pPr>
      <w:r>
        <w:rPr>
          <w:b/>
          <w:lang w:eastAsia="ja-JP"/>
        </w:rPr>
        <w:t>1. W</w:t>
      </w:r>
      <w:r w:rsidR="00371845">
        <w:rPr>
          <w:b/>
          <w:lang w:eastAsia="ja-JP"/>
        </w:rPr>
        <w:t>hen applicable, are there terms/conditions set by the funding organization with respect to information, privacy and reporting?</w:t>
      </w:r>
    </w:p>
    <w:p w14:paraId="15351E87" w14:textId="77777777" w:rsidR="002A5024" w:rsidRPr="00412BAA" w:rsidRDefault="002A5024" w:rsidP="001C1D25">
      <w:r w:rsidRPr="00412BAA">
        <w:sym w:font="Wingdings" w:char="F0A8"/>
      </w:r>
      <w:r w:rsidRPr="00412BAA">
        <w:t xml:space="preserve"> </w:t>
      </w:r>
      <w:r w:rsidR="00371845">
        <w:t>Yes</w:t>
      </w:r>
      <w:r w:rsidRPr="00412BAA">
        <w:t xml:space="preserve">, </w:t>
      </w:r>
      <w:r w:rsidR="001C617D">
        <w:t>i.e.</w:t>
      </w:r>
      <w:r w:rsidRPr="00412BAA">
        <w:t xml:space="preserve"> …………………………………………………………………………………………………………………………………….</w:t>
      </w:r>
    </w:p>
    <w:p w14:paraId="31E0CDB4" w14:textId="77777777" w:rsidR="002A5024" w:rsidRPr="00412BAA" w:rsidRDefault="002A5024" w:rsidP="001C1D25">
      <w:r w:rsidRPr="00412BAA">
        <w:sym w:font="Wingdings" w:char="F0A8"/>
      </w:r>
      <w:r w:rsidRPr="00412BAA">
        <w:t xml:space="preserve"> </w:t>
      </w:r>
      <w:r w:rsidR="001F6E04" w:rsidRPr="00412BAA">
        <w:t>N</w:t>
      </w:r>
      <w:r w:rsidR="00371845">
        <w:t>o</w:t>
      </w:r>
    </w:p>
    <w:p w14:paraId="18402FC2" w14:textId="77777777" w:rsidR="002A5024" w:rsidRPr="00412BAA" w:rsidRDefault="00FC47D8" w:rsidP="001C1D25">
      <w:r>
        <w:t>x</w:t>
      </w:r>
      <w:r w:rsidR="00371845">
        <w:t xml:space="preserve"> N/A</w:t>
      </w:r>
    </w:p>
    <w:p w14:paraId="7174F63F" w14:textId="77777777" w:rsidR="002A5024" w:rsidRPr="00412BAA" w:rsidRDefault="002A5024" w:rsidP="00392B92">
      <w:pPr>
        <w:spacing w:after="0"/>
        <w:rPr>
          <w:b/>
        </w:rPr>
      </w:pPr>
    </w:p>
    <w:p w14:paraId="2F17C7BF" w14:textId="77777777" w:rsidR="002A5024" w:rsidRPr="00412BAA" w:rsidRDefault="008D54A0" w:rsidP="002A5024">
      <w:pPr>
        <w:rPr>
          <w:b/>
        </w:rPr>
      </w:pPr>
      <w:r>
        <w:rPr>
          <w:b/>
        </w:rPr>
        <w:t>2. Method of recruitment (multiple options may be checked)</w:t>
      </w:r>
      <w:r w:rsidR="002A5024" w:rsidRPr="00412BAA">
        <w:rPr>
          <w:b/>
        </w:rPr>
        <w:t>:</w:t>
      </w:r>
    </w:p>
    <w:p w14:paraId="3E56C3C7" w14:textId="77777777" w:rsidR="002A5024" w:rsidRPr="00412BAA" w:rsidRDefault="002A5024" w:rsidP="002A5024">
      <w:r w:rsidRPr="00412BAA">
        <w:sym w:font="Wingdings" w:char="F0A8"/>
      </w:r>
      <w:r w:rsidRPr="00412BAA">
        <w:t xml:space="preserve"> </w:t>
      </w:r>
      <w:r w:rsidR="008D54A0" w:rsidRPr="00412BAA">
        <w:t>A</w:t>
      </w:r>
      <w:r w:rsidR="008D54A0">
        <w:t>dvertisement</w:t>
      </w:r>
    </w:p>
    <w:p w14:paraId="21A17785" w14:textId="77777777" w:rsidR="008D54A0" w:rsidRDefault="002A5024" w:rsidP="002A5024">
      <w:r w:rsidRPr="00412BAA">
        <w:sym w:font="Wingdings" w:char="F0A8"/>
      </w:r>
      <w:r w:rsidRPr="00412BAA">
        <w:t xml:space="preserve"> </w:t>
      </w:r>
      <w:r w:rsidR="008D54A0">
        <w:t>Conversation with medical doctor/psychiatrist/psychologist/social worker</w:t>
      </w:r>
    </w:p>
    <w:p w14:paraId="4A72F512" w14:textId="77777777" w:rsidR="002A5024" w:rsidRPr="00412BAA" w:rsidRDefault="002A5024" w:rsidP="002A5024">
      <w:r w:rsidRPr="00412BAA">
        <w:sym w:font="Wingdings" w:char="F0A8"/>
      </w:r>
      <w:r w:rsidRPr="00412BAA">
        <w:t xml:space="preserve"> </w:t>
      </w:r>
      <w:r w:rsidR="008D54A0">
        <w:t>Voluntary application</w:t>
      </w:r>
      <w:r w:rsidR="00901320" w:rsidRPr="00412BAA">
        <w:t xml:space="preserve">, </w:t>
      </w:r>
      <w:r w:rsidR="001C617D">
        <w:t>i.e.</w:t>
      </w:r>
      <w:r w:rsidR="00901320" w:rsidRPr="00412BAA">
        <w:t xml:space="preserve"> ...................................................... ................................................................................</w:t>
      </w:r>
    </w:p>
    <w:p w14:paraId="37307F84" w14:textId="20CF759B" w:rsidR="002A5024" w:rsidRPr="00412BAA" w:rsidRDefault="00FC47D8" w:rsidP="00FC47D8">
      <w:r>
        <w:t>x</w:t>
      </w:r>
      <w:r w:rsidR="002A5024" w:rsidRPr="00412BAA">
        <w:t xml:space="preserve"> </w:t>
      </w:r>
      <w:r w:rsidR="008D54A0">
        <w:t>Other</w:t>
      </w:r>
      <w:r w:rsidR="002A5024" w:rsidRPr="00412BAA">
        <w:t xml:space="preserve">, </w:t>
      </w:r>
      <w:r w:rsidR="001C617D">
        <w:t>i.e.</w:t>
      </w:r>
      <w:r w:rsidR="002A5024" w:rsidRPr="00412BAA">
        <w:t xml:space="preserve"> </w:t>
      </w:r>
      <w:r>
        <w:t>purposive sampling of researchers.</w:t>
      </w:r>
      <w:ins w:id="19" w:author="C.H.J. Hartgerink" w:date="2015-09-18T13:05:00Z">
        <w:r w:rsidR="007454C3">
          <w:t xml:space="preserve"> </w:t>
        </w:r>
      </w:ins>
      <w:ins w:id="20" w:author="C.H.J. Hartgerink" w:date="2015-09-23T13:41:00Z">
        <w:r w:rsidR="008143D3" w:rsidRPr="008143D3">
          <w:t xml:space="preserve">Study 1 will include a random sample of American psychology researchers that have published a peer-reviewed article in 2015 and serve as the corresponding author on that paper. Study 2 will include a random sample of Dutch and Flemish psychology researchers who have published on </w:t>
        </w:r>
        <w:r w:rsidR="008143D3" w:rsidRPr="008143D3">
          <w:lastRenderedPageBreak/>
          <w:t>the Stroop task in the last 10 years and serve as a corresponding author on that paper. We will sample these researchers via the Web of Science database.</w:t>
        </w:r>
      </w:ins>
      <w:ins w:id="21" w:author="C.H.J. Hartgerink" w:date="2015-09-18T13:06:00Z">
        <w:r w:rsidR="007454C3">
          <w:t xml:space="preserve"> </w:t>
        </w:r>
      </w:ins>
    </w:p>
    <w:p w14:paraId="5A98CBD6" w14:textId="77777777" w:rsidR="002A5024" w:rsidRPr="00412BAA" w:rsidRDefault="002A5024" w:rsidP="00392B92">
      <w:pPr>
        <w:spacing w:after="0"/>
        <w:rPr>
          <w:b/>
          <w:lang w:eastAsia="ja-JP"/>
        </w:rPr>
      </w:pPr>
    </w:p>
    <w:p w14:paraId="32D0A543" w14:textId="77777777" w:rsidR="002A5024" w:rsidRPr="00412BAA" w:rsidRDefault="008D54A0" w:rsidP="001C1D25">
      <w:pPr>
        <w:rPr>
          <w:b/>
          <w:lang w:eastAsia="ja-JP"/>
        </w:rPr>
      </w:pPr>
      <w:r>
        <w:rPr>
          <w:b/>
          <w:lang w:eastAsia="ja-JP"/>
        </w:rPr>
        <w:t>3. How much time is given to eligible participants/parents/caretakers/guardians to decide about participation after the participant has received the participant information letter?</w:t>
      </w:r>
      <w:r w:rsidRPr="00412BAA">
        <w:rPr>
          <w:b/>
          <w:lang w:eastAsia="ja-JP"/>
        </w:rPr>
        <w:t xml:space="preserve"> </w:t>
      </w:r>
      <w:r w:rsidR="00FC47D8">
        <w:rPr>
          <w:b/>
          <w:lang w:eastAsia="ja-JP"/>
        </w:rPr>
        <w:br/>
      </w:r>
      <w:r w:rsidR="00FC47D8">
        <w:rPr>
          <w:lang w:eastAsia="ja-JP"/>
        </w:rPr>
        <w:t>1 week</w:t>
      </w:r>
    </w:p>
    <w:p w14:paraId="0960D0FD" w14:textId="77777777" w:rsidR="008D54A0" w:rsidRDefault="008D54A0" w:rsidP="001C1D25">
      <w:pPr>
        <w:rPr>
          <w:b/>
          <w:lang w:eastAsia="ja-JP"/>
        </w:rPr>
      </w:pPr>
      <w:r>
        <w:rPr>
          <w:b/>
          <w:lang w:eastAsia="ja-JP"/>
        </w:rPr>
        <w:t>4</w:t>
      </w:r>
      <w:r w:rsidR="00603622">
        <w:rPr>
          <w:b/>
          <w:lang w:eastAsia="ja-JP"/>
        </w:rPr>
        <w:t>a</w:t>
      </w:r>
      <w:r>
        <w:rPr>
          <w:b/>
          <w:lang w:eastAsia="ja-JP"/>
        </w:rPr>
        <w:t>. Does this study deviate from standard rules and regulation concerning information giving and privacy?</w:t>
      </w:r>
    </w:p>
    <w:p w14:paraId="623E1EA0" w14:textId="77777777" w:rsidR="008D54A0" w:rsidRPr="008D54A0" w:rsidRDefault="008D54A0" w:rsidP="008D54A0">
      <w:pPr>
        <w:ind w:left="851"/>
        <w:rPr>
          <w:sz w:val="20"/>
          <w:szCs w:val="20"/>
          <w:lang w:eastAsia="ja-JP"/>
        </w:rPr>
      </w:pPr>
      <w:r w:rsidRPr="008D54A0">
        <w:rPr>
          <w:sz w:val="20"/>
          <w:szCs w:val="20"/>
          <w:lang w:eastAsia="ja-JP"/>
        </w:rPr>
        <w:t>Standard rules</w:t>
      </w:r>
      <w:r w:rsidR="00603622">
        <w:rPr>
          <w:sz w:val="20"/>
          <w:szCs w:val="20"/>
          <w:lang w:eastAsia="ja-JP"/>
        </w:rPr>
        <w:t xml:space="preserve"> regarding information</w:t>
      </w:r>
      <w:r w:rsidRPr="008D54A0">
        <w:rPr>
          <w:sz w:val="20"/>
          <w:szCs w:val="20"/>
          <w:lang w:eastAsia="ja-JP"/>
        </w:rPr>
        <w:t>: participants or their legal representative are ….</w:t>
      </w:r>
    </w:p>
    <w:p w14:paraId="0429BA1E" w14:textId="77777777" w:rsidR="008D54A0" w:rsidRPr="008D54A0" w:rsidRDefault="008D54A0" w:rsidP="008D54A0">
      <w:pPr>
        <w:spacing w:after="0"/>
        <w:ind w:left="851"/>
        <w:rPr>
          <w:sz w:val="20"/>
          <w:szCs w:val="20"/>
          <w:lang w:eastAsia="ja-JP"/>
        </w:rPr>
      </w:pPr>
      <w:r w:rsidRPr="008D54A0">
        <w:rPr>
          <w:sz w:val="20"/>
          <w:szCs w:val="20"/>
          <w:lang w:eastAsia="ja-JP"/>
        </w:rPr>
        <w:t xml:space="preserve">1. informed study in writing and in advance completely about the nature of </w:t>
      </w:r>
      <w:r>
        <w:rPr>
          <w:sz w:val="20"/>
          <w:szCs w:val="20"/>
          <w:lang w:eastAsia="ja-JP"/>
        </w:rPr>
        <w:t>the study</w:t>
      </w:r>
    </w:p>
    <w:p w14:paraId="4FD5CA25" w14:textId="77777777" w:rsidR="008D54A0" w:rsidRPr="008D54A0" w:rsidRDefault="008D54A0" w:rsidP="008D54A0">
      <w:pPr>
        <w:spacing w:after="0"/>
        <w:ind w:left="851"/>
        <w:rPr>
          <w:sz w:val="20"/>
          <w:szCs w:val="20"/>
          <w:lang w:eastAsia="ja-JP"/>
        </w:rPr>
      </w:pPr>
      <w:r w:rsidRPr="008D54A0">
        <w:rPr>
          <w:sz w:val="20"/>
          <w:szCs w:val="20"/>
          <w:lang w:eastAsia="ja-JP"/>
        </w:rPr>
        <w:t>2. asked to give written informed consent by means of a consent form</w:t>
      </w:r>
    </w:p>
    <w:p w14:paraId="57B8BE96" w14:textId="77777777" w:rsidR="00C81FEC" w:rsidRDefault="008D54A0" w:rsidP="00603622">
      <w:pPr>
        <w:spacing w:after="0"/>
        <w:ind w:left="851"/>
        <w:rPr>
          <w:sz w:val="20"/>
          <w:szCs w:val="20"/>
          <w:lang w:eastAsia="ja-JP"/>
        </w:rPr>
      </w:pPr>
      <w:r w:rsidRPr="008D54A0">
        <w:rPr>
          <w:sz w:val="20"/>
          <w:szCs w:val="20"/>
          <w:lang w:eastAsia="ja-JP"/>
        </w:rPr>
        <w:t xml:space="preserve">3. </w:t>
      </w:r>
      <w:r w:rsidR="00603622">
        <w:rPr>
          <w:sz w:val="20"/>
          <w:szCs w:val="20"/>
          <w:lang w:eastAsia="ja-JP"/>
        </w:rPr>
        <w:t>debriefed afterwards (in writing and orally) about the goals of the study and reason for potential misleading elements during the experiment</w:t>
      </w:r>
    </w:p>
    <w:p w14:paraId="657475D4" w14:textId="77777777" w:rsidR="00603622" w:rsidRDefault="00603622" w:rsidP="00603622">
      <w:pPr>
        <w:spacing w:after="0"/>
        <w:ind w:left="851"/>
        <w:rPr>
          <w:sz w:val="20"/>
          <w:szCs w:val="20"/>
          <w:lang w:eastAsia="ja-JP"/>
        </w:rPr>
      </w:pPr>
    </w:p>
    <w:p w14:paraId="3FD93117" w14:textId="77777777" w:rsidR="00603622" w:rsidRDefault="00603622" w:rsidP="00603622">
      <w:pPr>
        <w:spacing w:after="0"/>
        <w:ind w:left="851"/>
        <w:rPr>
          <w:sz w:val="20"/>
          <w:szCs w:val="20"/>
          <w:lang w:eastAsia="ja-JP"/>
        </w:rPr>
      </w:pPr>
      <w:r>
        <w:rPr>
          <w:sz w:val="20"/>
          <w:szCs w:val="20"/>
          <w:lang w:eastAsia="ja-JP"/>
        </w:rPr>
        <w:t xml:space="preserve">Standard rules regarding research data: </w:t>
      </w:r>
    </w:p>
    <w:p w14:paraId="0A3D087D" w14:textId="77777777" w:rsidR="00603622" w:rsidRDefault="00603622" w:rsidP="00603622">
      <w:pPr>
        <w:spacing w:after="0"/>
        <w:ind w:left="851"/>
        <w:rPr>
          <w:sz w:val="20"/>
          <w:szCs w:val="20"/>
          <w:lang w:eastAsia="ja-JP"/>
        </w:rPr>
      </w:pPr>
      <w:r>
        <w:rPr>
          <w:sz w:val="20"/>
          <w:szCs w:val="20"/>
          <w:lang w:eastAsia="ja-JP"/>
        </w:rPr>
        <w:t>4. data are processed in a coded fashion (and anonymous if possible) and stored confidentially</w:t>
      </w:r>
    </w:p>
    <w:p w14:paraId="627B61AC" w14:textId="77777777" w:rsidR="00603622" w:rsidRDefault="00603622" w:rsidP="00603622">
      <w:pPr>
        <w:spacing w:after="0"/>
        <w:ind w:left="851"/>
        <w:rPr>
          <w:sz w:val="20"/>
          <w:szCs w:val="20"/>
          <w:lang w:eastAsia="ja-JP"/>
        </w:rPr>
      </w:pPr>
      <w:r>
        <w:rPr>
          <w:sz w:val="20"/>
          <w:szCs w:val="20"/>
          <w:lang w:eastAsia="ja-JP"/>
        </w:rPr>
        <w:t xml:space="preserve">5. a participant may always look into their own data (except when a study is completely anonymous, then there is no link between personal information and study data) </w:t>
      </w:r>
    </w:p>
    <w:p w14:paraId="325F0184" w14:textId="77777777" w:rsidR="00603622" w:rsidRPr="00603622" w:rsidRDefault="00603622" w:rsidP="00603622">
      <w:pPr>
        <w:spacing w:after="0"/>
        <w:ind w:left="851"/>
        <w:rPr>
          <w:sz w:val="20"/>
          <w:szCs w:val="20"/>
          <w:lang w:eastAsia="ja-JP"/>
        </w:rPr>
      </w:pPr>
      <w:r>
        <w:rPr>
          <w:sz w:val="20"/>
          <w:szCs w:val="20"/>
          <w:lang w:eastAsia="ja-JP"/>
        </w:rPr>
        <w:t>6. all data must be available for inspection for all investigators involved in the project</w:t>
      </w:r>
    </w:p>
    <w:p w14:paraId="01C9EC5D" w14:textId="77777777" w:rsidR="00C81FEC" w:rsidRPr="00412BAA" w:rsidRDefault="00C81FEC" w:rsidP="009C2D02">
      <w:pPr>
        <w:ind w:left="720"/>
        <w:rPr>
          <w:lang w:eastAsia="ja-JP"/>
        </w:rPr>
      </w:pPr>
    </w:p>
    <w:p w14:paraId="3A7D633C" w14:textId="77777777" w:rsidR="00C81FEC" w:rsidRPr="00412BAA" w:rsidRDefault="00FC47D8" w:rsidP="00C81FEC">
      <w:pPr>
        <w:ind w:firstLine="720"/>
      </w:pPr>
      <w:r>
        <w:t>x</w:t>
      </w:r>
      <w:r w:rsidR="00C81FEC" w:rsidRPr="00412BAA">
        <w:t xml:space="preserve"> N</w:t>
      </w:r>
      <w:r w:rsidR="00603622">
        <w:t>o</w:t>
      </w:r>
    </w:p>
    <w:p w14:paraId="7754B828" w14:textId="77777777" w:rsidR="002A5024" w:rsidRPr="00412BAA" w:rsidRDefault="002A5024" w:rsidP="00901320">
      <w:pPr>
        <w:ind w:firstLine="720"/>
      </w:pPr>
      <w:r w:rsidRPr="00412BAA">
        <w:sym w:font="Wingdings" w:char="F0A8"/>
      </w:r>
      <w:r w:rsidRPr="00412BAA">
        <w:t xml:space="preserve"> </w:t>
      </w:r>
      <w:r w:rsidR="00603622">
        <w:t xml:space="preserve">yes, this study deviates with respect to rule(s): </w:t>
      </w:r>
    </w:p>
    <w:p w14:paraId="0829D2B1" w14:textId="77777777" w:rsidR="009C2D02" w:rsidRPr="00412BAA" w:rsidRDefault="009C2D02" w:rsidP="001C1D25">
      <w:r w:rsidRPr="00412BAA">
        <w:tab/>
      </w:r>
      <w:r w:rsidR="00603622">
        <w:tab/>
      </w:r>
      <w:r w:rsidRPr="00412BAA">
        <w:sym w:font="Wingdings" w:char="F0A8"/>
      </w:r>
      <w:r w:rsidRPr="00412BAA">
        <w:t xml:space="preserve"> 1 </w:t>
      </w:r>
      <w:r w:rsidRPr="00412BAA">
        <w:sym w:font="Wingdings" w:char="F0A8"/>
      </w:r>
      <w:r w:rsidRPr="00412BAA">
        <w:t xml:space="preserve"> 2 </w:t>
      </w:r>
      <w:r w:rsidRPr="00412BAA">
        <w:sym w:font="Wingdings" w:char="F0A8"/>
      </w:r>
      <w:r w:rsidRPr="00412BAA">
        <w:t xml:space="preserve"> 3 </w:t>
      </w:r>
      <w:r w:rsidRPr="00412BAA">
        <w:sym w:font="Wingdings" w:char="F0A8"/>
      </w:r>
      <w:r w:rsidRPr="00412BAA">
        <w:t xml:space="preserve"> 4 </w:t>
      </w:r>
      <w:r w:rsidRPr="00412BAA">
        <w:sym w:font="Wingdings" w:char="F0A8"/>
      </w:r>
      <w:r w:rsidRPr="00412BAA">
        <w:t xml:space="preserve"> 5 </w:t>
      </w:r>
      <w:r w:rsidRPr="00412BAA">
        <w:sym w:font="Wingdings" w:char="F0A8"/>
      </w:r>
      <w:r w:rsidRPr="00412BAA">
        <w:t xml:space="preserve"> 6</w:t>
      </w:r>
      <w:r w:rsidR="00B05986" w:rsidRPr="00412BAA">
        <w:t xml:space="preserve"> (</w:t>
      </w:r>
      <w:r w:rsidR="00603622">
        <w:t>multiple options possible</w:t>
      </w:r>
      <w:r w:rsidR="00B05986" w:rsidRPr="00412BAA">
        <w:t>)</w:t>
      </w:r>
    </w:p>
    <w:p w14:paraId="47848307" w14:textId="77777777" w:rsidR="002A5024" w:rsidRPr="00603622" w:rsidRDefault="00603622" w:rsidP="001C1D25">
      <w:pPr>
        <w:rPr>
          <w:b/>
        </w:rPr>
      </w:pPr>
      <w:r>
        <w:rPr>
          <w:b/>
        </w:rPr>
        <w:t xml:space="preserve">4b. </w:t>
      </w:r>
      <w:r w:rsidRPr="00603622">
        <w:rPr>
          <w:b/>
        </w:rPr>
        <w:t>If</w:t>
      </w:r>
      <w:r w:rsidR="009C2D02" w:rsidRPr="00603622">
        <w:rPr>
          <w:b/>
        </w:rPr>
        <w:t xml:space="preserve"> </w:t>
      </w:r>
      <w:r w:rsidRPr="00603622">
        <w:rPr>
          <w:b/>
        </w:rPr>
        <w:t>the study deviates from the above stated rules on one or mo</w:t>
      </w:r>
      <w:r w:rsidR="006016CC">
        <w:rPr>
          <w:b/>
        </w:rPr>
        <w:t xml:space="preserve">re points, please describe how </w:t>
      </w:r>
      <w:r w:rsidRPr="00603622">
        <w:rPr>
          <w:b/>
        </w:rPr>
        <w:t>the study deviates from the standard rules per deviation:</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9D0083" w:rsidRPr="00412BAA" w14:paraId="28137B2C" w14:textId="77777777" w:rsidTr="00901320">
        <w:trPr>
          <w:trHeight w:val="1412"/>
        </w:trPr>
        <w:tc>
          <w:tcPr>
            <w:tcW w:w="11023" w:type="dxa"/>
          </w:tcPr>
          <w:p w14:paraId="41A37C42" w14:textId="77777777" w:rsidR="009D0083" w:rsidRPr="00412BAA" w:rsidRDefault="009D0083" w:rsidP="006A686F"/>
          <w:p w14:paraId="37E2CC37" w14:textId="77777777" w:rsidR="009D0083" w:rsidRPr="00412BAA" w:rsidRDefault="009D0083" w:rsidP="006A686F"/>
          <w:p w14:paraId="12C12476" w14:textId="77777777" w:rsidR="009D0083" w:rsidRPr="00412BAA" w:rsidRDefault="009D0083" w:rsidP="006A686F"/>
          <w:p w14:paraId="16A08B7A" w14:textId="77777777" w:rsidR="009D0083" w:rsidRPr="00412BAA" w:rsidRDefault="009D0083" w:rsidP="006A686F"/>
        </w:tc>
      </w:tr>
    </w:tbl>
    <w:p w14:paraId="0E691523" w14:textId="77777777" w:rsidR="009D0083" w:rsidRPr="00412BAA" w:rsidRDefault="009D0083" w:rsidP="001C1D25"/>
    <w:p w14:paraId="705CA47F" w14:textId="77777777" w:rsidR="002A5024" w:rsidRPr="00412BAA" w:rsidRDefault="006016CC" w:rsidP="001C1D25">
      <w:r w:rsidRPr="006016CC">
        <w:rPr>
          <w:b/>
        </w:rPr>
        <w:t xml:space="preserve">4c. </w:t>
      </w:r>
      <w:r>
        <w:rPr>
          <w:b/>
        </w:rPr>
        <w:t>T</w:t>
      </w:r>
      <w:r w:rsidRPr="006016CC">
        <w:rPr>
          <w:b/>
        </w:rPr>
        <w:t>he</w:t>
      </w:r>
      <w:r w:rsidRPr="00603622">
        <w:rPr>
          <w:b/>
        </w:rPr>
        <w:t xml:space="preserve"> study deviates from the above stated rules on one or mo</w:t>
      </w:r>
      <w:r>
        <w:rPr>
          <w:b/>
        </w:rPr>
        <w:t>re points, please describe the reasons for deviation from the standard rules</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9D0083" w:rsidRPr="00412BAA" w14:paraId="3308E509" w14:textId="77777777" w:rsidTr="00901320">
        <w:trPr>
          <w:trHeight w:val="1412"/>
        </w:trPr>
        <w:tc>
          <w:tcPr>
            <w:tcW w:w="11023" w:type="dxa"/>
          </w:tcPr>
          <w:p w14:paraId="2D1F929A" w14:textId="77777777" w:rsidR="009D0083" w:rsidRPr="00412BAA" w:rsidRDefault="009D0083" w:rsidP="006A686F"/>
          <w:p w14:paraId="2F47D82A" w14:textId="77777777" w:rsidR="009D0083" w:rsidRPr="00412BAA" w:rsidRDefault="009D0083" w:rsidP="006A686F"/>
          <w:p w14:paraId="723CA244" w14:textId="77777777" w:rsidR="009D0083" w:rsidRPr="00412BAA" w:rsidRDefault="009D0083" w:rsidP="006A686F"/>
          <w:p w14:paraId="1B29F0D5" w14:textId="77777777" w:rsidR="009D0083" w:rsidRPr="00412BAA" w:rsidRDefault="009D0083" w:rsidP="006A686F"/>
        </w:tc>
      </w:tr>
    </w:tbl>
    <w:p w14:paraId="774752F2" w14:textId="77777777" w:rsidR="009C2D02" w:rsidRPr="00412BAA" w:rsidRDefault="009C2D02" w:rsidP="009C2D02"/>
    <w:p w14:paraId="06461577" w14:textId="77777777" w:rsidR="002A5024" w:rsidRPr="00412BAA" w:rsidRDefault="006016CC" w:rsidP="001C1D25">
      <w:pPr>
        <w:rPr>
          <w:b/>
          <w:lang w:eastAsia="ja-JP"/>
        </w:rPr>
      </w:pPr>
      <w:r>
        <w:rPr>
          <w:b/>
          <w:lang w:eastAsia="ja-JP"/>
        </w:rPr>
        <w:t>ADDITIONAL INFORMATION</w:t>
      </w:r>
    </w:p>
    <w:p w14:paraId="49B219F9" w14:textId="77777777" w:rsidR="009C2D02" w:rsidRPr="00412BAA" w:rsidRDefault="006016CC" w:rsidP="001C1D25">
      <w:pPr>
        <w:rPr>
          <w:lang w:eastAsia="ja-JP"/>
        </w:rPr>
      </w:pPr>
      <w:r>
        <w:rPr>
          <w:lang w:eastAsia="ja-JP"/>
        </w:rPr>
        <w:t>Please use this space to add information that is important to your project but was not asked about in the form</w:t>
      </w:r>
      <w:r w:rsidR="009C2D02" w:rsidRPr="00412BAA">
        <w:rPr>
          <w:lang w:eastAsia="ja-JP"/>
        </w:rPr>
        <w:t>.</w:t>
      </w:r>
    </w:p>
    <w:tbl>
      <w:tblPr>
        <w:tblStyle w:val="TableGrid"/>
        <w:tblW w:w="0" w:type="auto"/>
        <w:tblLook w:val="04A0" w:firstRow="1" w:lastRow="0" w:firstColumn="1" w:lastColumn="0" w:noHBand="0" w:noVBand="1"/>
      </w:tblPr>
      <w:tblGrid>
        <w:gridCol w:w="9622"/>
      </w:tblGrid>
      <w:tr w:rsidR="009C2D02" w:rsidRPr="00412BAA" w14:paraId="12BF8322" w14:textId="77777777" w:rsidTr="009C2D02">
        <w:tc>
          <w:tcPr>
            <w:tcW w:w="9622" w:type="dxa"/>
          </w:tcPr>
          <w:p w14:paraId="509B3195" w14:textId="01F46289" w:rsidR="009C2D02" w:rsidRPr="00A63FAB" w:rsidRDefault="00A63FAB" w:rsidP="001C1D25">
            <w:pPr>
              <w:rPr>
                <w:lang w:eastAsia="ja-JP"/>
              </w:rPr>
            </w:pPr>
            <w:r>
              <w:rPr>
                <w:lang w:eastAsia="ja-JP"/>
              </w:rPr>
              <w:t xml:space="preserve">The proposed statistical analyses are new or relatively unknown. </w:t>
            </w:r>
          </w:p>
          <w:p w14:paraId="6CCA0FF2" w14:textId="77777777" w:rsidR="009C2D02" w:rsidRPr="00412BAA" w:rsidRDefault="009C2D02" w:rsidP="001C1D25">
            <w:pPr>
              <w:rPr>
                <w:b/>
                <w:lang w:eastAsia="ja-JP"/>
              </w:rPr>
            </w:pPr>
          </w:p>
          <w:p w14:paraId="1ED2A98F" w14:textId="77777777" w:rsidR="009C2D02" w:rsidRPr="00412BAA" w:rsidRDefault="009C2D02" w:rsidP="001C1D25">
            <w:pPr>
              <w:rPr>
                <w:b/>
                <w:lang w:eastAsia="ja-JP"/>
              </w:rPr>
            </w:pPr>
          </w:p>
        </w:tc>
      </w:tr>
    </w:tbl>
    <w:p w14:paraId="58165AF5" w14:textId="77777777" w:rsidR="009C2D02" w:rsidRPr="00412BAA" w:rsidRDefault="009C2D02" w:rsidP="001C1D25">
      <w:pPr>
        <w:rPr>
          <w:b/>
          <w:lang w:eastAsia="ja-JP"/>
        </w:rPr>
      </w:pPr>
    </w:p>
    <w:p w14:paraId="6CAC5E44" w14:textId="77777777" w:rsidR="009C2D02" w:rsidRPr="00412BAA" w:rsidRDefault="006016CC" w:rsidP="001C1D25">
      <w:pPr>
        <w:rPr>
          <w:b/>
          <w:lang w:eastAsia="ja-JP"/>
        </w:rPr>
      </w:pPr>
      <w:r>
        <w:rPr>
          <w:b/>
          <w:lang w:eastAsia="ja-JP"/>
        </w:rPr>
        <w:t>EMAILING THE PROPOSAL TO THE ETHICS COMMITTEE</w:t>
      </w:r>
    </w:p>
    <w:p w14:paraId="2BA93ACF" w14:textId="77777777" w:rsidR="009C2D02" w:rsidRPr="00412BAA" w:rsidRDefault="006016CC" w:rsidP="001C1D25">
      <w:pPr>
        <w:rPr>
          <w:lang w:eastAsia="ja-JP"/>
        </w:rPr>
      </w:pPr>
      <w:r>
        <w:rPr>
          <w:lang w:eastAsia="ja-JP"/>
        </w:rPr>
        <w:t xml:space="preserve">The committee would like to receive </w:t>
      </w:r>
      <w:r w:rsidR="00146ED7">
        <w:rPr>
          <w:lang w:eastAsia="ja-JP"/>
        </w:rPr>
        <w:t xml:space="preserve">the following documents in addition to this research proposal (if applicable): </w:t>
      </w:r>
    </w:p>
    <w:p w14:paraId="1641E474" w14:textId="77777777" w:rsidR="009C2D02" w:rsidRPr="00412BAA" w:rsidRDefault="009C2D02" w:rsidP="001C1D25">
      <w:r w:rsidRPr="00412BAA">
        <w:sym w:font="Wingdings" w:char="F0A8"/>
      </w:r>
      <w:r w:rsidRPr="00412BAA">
        <w:t xml:space="preserve"> </w:t>
      </w:r>
      <w:r w:rsidR="001F6E04" w:rsidRPr="00412BAA">
        <w:t>A</w:t>
      </w:r>
      <w:r w:rsidRPr="00412BAA">
        <w:t>dvert</w:t>
      </w:r>
      <w:r w:rsidR="00146ED7">
        <w:t>isement</w:t>
      </w:r>
    </w:p>
    <w:p w14:paraId="78E5F407" w14:textId="653639BB" w:rsidR="009C2D02" w:rsidRPr="00412BAA" w:rsidRDefault="009C2D02" w:rsidP="001C1D25">
      <w:del w:id="22" w:author="C.H.J. Hartgerink" w:date="2015-09-16T16:06:00Z">
        <w:r w:rsidRPr="00412BAA" w:rsidDel="00A63CDF">
          <w:sym w:font="Wingdings" w:char="F0A8"/>
        </w:r>
        <w:r w:rsidRPr="00412BAA" w:rsidDel="00A63CDF">
          <w:delText xml:space="preserve"> </w:delText>
        </w:r>
      </w:del>
      <w:ins w:id="23" w:author="C.H.J. Hartgerink" w:date="2015-09-16T16:06:00Z">
        <w:r w:rsidR="00A63CDF">
          <w:t>x</w:t>
        </w:r>
        <w:r w:rsidR="00A63CDF" w:rsidRPr="00412BAA">
          <w:t xml:space="preserve"> </w:t>
        </w:r>
      </w:ins>
      <w:r w:rsidR="00146ED7">
        <w:t>Participant information letter (precedes participation)</w:t>
      </w:r>
    </w:p>
    <w:p w14:paraId="28CFB219" w14:textId="095664EF" w:rsidR="009C2D02" w:rsidRPr="00412BAA" w:rsidRDefault="009C2D02" w:rsidP="001C1D25">
      <w:del w:id="24" w:author="C.H.J. Hartgerink" w:date="2015-09-16T16:06:00Z">
        <w:r w:rsidRPr="00412BAA" w:rsidDel="00A63CDF">
          <w:sym w:font="Wingdings" w:char="F0A8"/>
        </w:r>
        <w:r w:rsidRPr="00412BAA" w:rsidDel="00A63CDF">
          <w:delText xml:space="preserve"> </w:delText>
        </w:r>
      </w:del>
      <w:ins w:id="25" w:author="C.H.J. Hartgerink" w:date="2015-09-16T16:06:00Z">
        <w:r w:rsidR="00A63CDF">
          <w:t>x</w:t>
        </w:r>
        <w:r w:rsidR="00A63CDF" w:rsidRPr="00412BAA">
          <w:t xml:space="preserve"> </w:t>
        </w:r>
      </w:ins>
      <w:r w:rsidR="00146ED7">
        <w:t>Informed consent form</w:t>
      </w:r>
    </w:p>
    <w:p w14:paraId="42F01ECE" w14:textId="77777777" w:rsidR="009C2D02" w:rsidRPr="00412BAA" w:rsidRDefault="009C2D02" w:rsidP="001C1D25">
      <w:r w:rsidRPr="00412BAA">
        <w:sym w:font="Wingdings" w:char="F0A8"/>
      </w:r>
      <w:r w:rsidRPr="00412BAA">
        <w:t xml:space="preserve"> </w:t>
      </w:r>
      <w:r w:rsidR="00146ED7">
        <w:t>Written debriefing</w:t>
      </w:r>
    </w:p>
    <w:p w14:paraId="5EE81F9B" w14:textId="5190500B" w:rsidR="0001239A" w:rsidRDefault="009C2D02" w:rsidP="001C1D25">
      <w:r w:rsidRPr="00412BAA">
        <w:sym w:font="Wingdings" w:char="F0A8"/>
      </w:r>
      <w:r w:rsidRPr="00412BAA">
        <w:t xml:space="preserve"> </w:t>
      </w:r>
      <w:r w:rsidR="00146ED7">
        <w:t>Written consent of external (outside university) institution to recruit participants</w:t>
      </w:r>
    </w:p>
    <w:p w14:paraId="285B9395" w14:textId="77777777" w:rsidR="0001239A" w:rsidRDefault="0001239A">
      <w:r>
        <w:br w:type="page"/>
      </w:r>
    </w:p>
    <w:p w14:paraId="224FD702" w14:textId="7EC7AEEB" w:rsidR="00FB5915" w:rsidRDefault="0001239A" w:rsidP="00780511">
      <w:pPr>
        <w:jc w:val="center"/>
        <w:rPr>
          <w:ins w:id="26" w:author="C.H.J. Hartgerink" w:date="2015-09-16T16:05:00Z"/>
          <w:b/>
        </w:rPr>
      </w:pPr>
      <w:r>
        <w:rPr>
          <w:b/>
        </w:rPr>
        <w:lastRenderedPageBreak/>
        <w:t>Appendix</w:t>
      </w:r>
    </w:p>
    <w:p w14:paraId="11FE6CC4" w14:textId="689F5E43" w:rsidR="00A63CDF" w:rsidRPr="00A63CDF" w:rsidRDefault="00A63CDF" w:rsidP="00780511">
      <w:pPr>
        <w:jc w:val="center"/>
        <w:rPr>
          <w:i/>
          <w:rPrChange w:id="27" w:author="C.H.J. Hartgerink" w:date="2015-09-16T16:05:00Z">
            <w:rPr>
              <w:b/>
            </w:rPr>
          </w:rPrChange>
        </w:rPr>
      </w:pPr>
      <w:ins w:id="28" w:author="C.H.J. Hartgerink" w:date="2015-09-16T16:05:00Z">
        <w:r>
          <w:rPr>
            <w:i/>
          </w:rPr>
          <w:t>Participant information letter</w:t>
        </w:r>
      </w:ins>
    </w:p>
    <w:p w14:paraId="5C398FF2" w14:textId="003E8654" w:rsidR="0001239A" w:rsidRDefault="0001239A" w:rsidP="001A628F">
      <w:pPr>
        <w:ind w:left="1134" w:right="1586"/>
      </w:pPr>
      <w:r>
        <w:t>Dear fellow scientist,</w:t>
      </w:r>
    </w:p>
    <w:p w14:paraId="353F86E0" w14:textId="0DFD7514" w:rsidR="001A628F" w:rsidRDefault="0001239A" w:rsidP="001A628F">
      <w:pPr>
        <w:ind w:left="1134" w:right="1586"/>
      </w:pPr>
      <w:r>
        <w:t>We are conducting a study on</w:t>
      </w:r>
      <w:r w:rsidR="002F5F28">
        <w:t xml:space="preserve"> </w:t>
      </w:r>
      <w:ins w:id="29" w:author="C.H.J. Hartgerink" w:date="2015-09-18T12:56:00Z">
        <w:r w:rsidR="00A93739">
          <w:t xml:space="preserve">statistical </w:t>
        </w:r>
      </w:ins>
      <w:r w:rsidR="002F5F28">
        <w:t xml:space="preserve">methods to distinguish genuine psychological data from faked data. To this end, we are looking for published authors who are willing to </w:t>
      </w:r>
      <w:r>
        <w:t xml:space="preserve">generate </w:t>
      </w:r>
      <w:r w:rsidR="00BA0763">
        <w:t>statistics</w:t>
      </w:r>
      <w:r w:rsidR="002F5F28">
        <w:t xml:space="preserve"> and data that we can subsequently use to study these methods. Because you published a peer-reviewed article in Psychology in 2015, </w:t>
      </w:r>
      <w:r w:rsidR="00822D79">
        <w:t xml:space="preserve">we </w:t>
      </w:r>
      <w:r>
        <w:t>would like to kindly invite you</w:t>
      </w:r>
      <w:r w:rsidR="002F5F28">
        <w:t xml:space="preserve"> to help us with our study, which is part of Chris Hartgerink’s doctoral research</w:t>
      </w:r>
      <w:r>
        <w:t>.</w:t>
      </w:r>
      <w:r w:rsidR="001A628F">
        <w:t xml:space="preserve"> </w:t>
      </w:r>
      <w:r w:rsidR="002F5F28">
        <w:t>Your participation in the study will</w:t>
      </w:r>
      <w:r w:rsidR="001A628F">
        <w:t xml:space="preserve"> last approximately XX [this needs to be piloted] minutes</w:t>
      </w:r>
      <w:r w:rsidR="002F5F28">
        <w:t xml:space="preserve"> and is entirely anonymous. This study has been approved by the Psychological Ethics Committee </w:t>
      </w:r>
      <w:del w:id="30" w:author="C.H.J. Hartgerink" w:date="2015-09-19T21:07:00Z">
        <w:r w:rsidR="002F5F28" w:rsidDel="00263712">
          <w:delText xml:space="preserve">of TSB </w:delText>
        </w:r>
      </w:del>
      <w:r w:rsidR="002F5F28">
        <w:t xml:space="preserve">of Tilburg University [pending approval]. </w:t>
      </w:r>
    </w:p>
    <w:p w14:paraId="352E5772" w14:textId="6C950055" w:rsidR="0001239A" w:rsidRDefault="0001239A" w:rsidP="001A628F">
      <w:pPr>
        <w:ind w:left="1134" w:right="1586"/>
      </w:pPr>
      <w:r>
        <w:t xml:space="preserve">The goal of this study is to validate statistical methods to discern between </w:t>
      </w:r>
      <w:r w:rsidR="001A628F">
        <w:t xml:space="preserve">true </w:t>
      </w:r>
      <w:r w:rsidR="00822D79">
        <w:t>research results</w:t>
      </w:r>
      <w:r w:rsidR="001A628F">
        <w:t xml:space="preserve"> </w:t>
      </w:r>
      <w:r>
        <w:t xml:space="preserve">and fictitious </w:t>
      </w:r>
      <w:r w:rsidR="00822D79">
        <w:t>research results</w:t>
      </w:r>
      <w:r>
        <w:t xml:space="preserve">, in order to improve our knowledge of how to detect </w:t>
      </w:r>
      <w:r w:rsidR="00822D79">
        <w:t xml:space="preserve">such </w:t>
      </w:r>
      <w:r>
        <w:t>fictitious research results</w:t>
      </w:r>
      <w:r w:rsidR="001A628F">
        <w:t xml:space="preserve"> in the scientific literature</w:t>
      </w:r>
      <w:r>
        <w:t>.</w:t>
      </w:r>
      <w:ins w:id="31" w:author="C.H.J. Hartgerink" w:date="2015-09-18T12:58:00Z">
        <w:r w:rsidR="00A93739">
          <w:t xml:space="preserve"> Th</w:t>
        </w:r>
      </w:ins>
      <w:ins w:id="32" w:author="C.H.J. Hartgerink" w:date="2015-09-18T14:25:00Z">
        <w:r w:rsidR="006A3E5A">
          <w:t xml:space="preserve">e validity </w:t>
        </w:r>
      </w:ins>
      <w:ins w:id="33" w:author="C.H.J. Hartgerink" w:date="2015-09-18T12:58:00Z">
        <w:r w:rsidR="00A93739">
          <w:t>includes the false positive- and true positive rate</w:t>
        </w:r>
      </w:ins>
      <w:ins w:id="34" w:author="C.H.J. Hartgerink" w:date="2015-09-18T12:59:00Z">
        <w:r w:rsidR="00A93739">
          <w:t>s</w:t>
        </w:r>
      </w:ins>
      <w:ins w:id="35" w:author="C.H.J. Hartgerink" w:date="2015-09-18T12:58:00Z">
        <w:r w:rsidR="00A93739">
          <w:t xml:space="preserve"> of these statistical methods</w:t>
        </w:r>
      </w:ins>
      <w:ins w:id="36" w:author="C.H.J. Hartgerink" w:date="2015-09-18T12:59:00Z">
        <w:r w:rsidR="00A93739">
          <w:t xml:space="preserve"> regarding detecting faked research results.</w:t>
        </w:r>
      </w:ins>
    </w:p>
    <w:p w14:paraId="1B44308A" w14:textId="2316AB98" w:rsidR="00E81E00" w:rsidRDefault="001A628F" w:rsidP="001A628F">
      <w:pPr>
        <w:ind w:left="1134" w:right="1586"/>
      </w:pPr>
      <w:r>
        <w:t xml:space="preserve">All </w:t>
      </w:r>
      <w:r w:rsidR="00822D79">
        <w:t>responses are fully anonymized, which includes no logging of IP-addresses.</w:t>
      </w:r>
    </w:p>
    <w:p w14:paraId="12DA16DB" w14:textId="2206E192" w:rsidR="001A628F" w:rsidRDefault="002426A4" w:rsidP="001A628F">
      <w:pPr>
        <w:ind w:left="1134" w:right="1586"/>
      </w:pPr>
      <w:r>
        <w:t xml:space="preserve">If you are willing to participate, you will receive an Amazon gift card ($TBD) when the study has ended (INSERT DATE OF COMPLETION). Your e-mail address will be separated from the dataset, for privacy reasons. </w:t>
      </w:r>
    </w:p>
    <w:p w14:paraId="3F62F116" w14:textId="59707071" w:rsidR="002426A4" w:rsidRDefault="002426A4" w:rsidP="001A628F">
      <w:pPr>
        <w:ind w:left="1134" w:right="1586"/>
      </w:pPr>
      <w:r>
        <w:t xml:space="preserve">If you have any questions, please feel free to </w:t>
      </w:r>
      <w:r w:rsidR="004D6CD4">
        <w:t xml:space="preserve">reply to this </w:t>
      </w:r>
      <w:r>
        <w:t>e-mail.</w:t>
      </w:r>
    </w:p>
    <w:p w14:paraId="6B4E2556" w14:textId="2655D003" w:rsidR="002426A4" w:rsidRDefault="002426A4" w:rsidP="001A628F">
      <w:pPr>
        <w:ind w:left="1134" w:right="1586"/>
      </w:pPr>
      <w:r>
        <w:t>Kind regards from Tilburg University,</w:t>
      </w:r>
      <w:r>
        <w:br/>
        <w:t>Chris Hartgerink</w:t>
      </w:r>
    </w:p>
    <w:p w14:paraId="548DB1A5" w14:textId="38BCE195" w:rsidR="002426A4" w:rsidRDefault="002426A4" w:rsidP="001A628F">
      <w:pPr>
        <w:ind w:left="1134" w:right="1586"/>
      </w:pPr>
      <w:r>
        <w:t>Marcel van Assen</w:t>
      </w:r>
    </w:p>
    <w:p w14:paraId="53C26835" w14:textId="7A728A7B" w:rsidR="00A63CDF" w:rsidRDefault="002426A4" w:rsidP="002426A4">
      <w:pPr>
        <w:ind w:left="1134" w:right="1586"/>
        <w:rPr>
          <w:ins w:id="37" w:author="C.H.J. Hartgerink" w:date="2015-09-16T16:06:00Z"/>
        </w:rPr>
      </w:pPr>
      <w:r>
        <w:t>Jelte Wicherts</w:t>
      </w:r>
    </w:p>
    <w:p w14:paraId="17379336" w14:textId="77777777" w:rsidR="00A63CDF" w:rsidRDefault="00A63CDF">
      <w:pPr>
        <w:rPr>
          <w:ins w:id="38" w:author="C.H.J. Hartgerink" w:date="2015-09-16T16:06:00Z"/>
        </w:rPr>
      </w:pPr>
      <w:ins w:id="39" w:author="C.H.J. Hartgerink" w:date="2015-09-16T16:06:00Z">
        <w:r>
          <w:br w:type="page"/>
        </w:r>
      </w:ins>
    </w:p>
    <w:p w14:paraId="10C5419B" w14:textId="6C90BF34" w:rsidR="002426A4" w:rsidRDefault="00A63CDF">
      <w:pPr>
        <w:ind w:left="1134" w:right="1586"/>
        <w:jc w:val="center"/>
        <w:rPr>
          <w:ins w:id="40" w:author="C.H.J. Hartgerink" w:date="2015-09-19T21:31:00Z"/>
          <w:i/>
        </w:rPr>
        <w:pPrChange w:id="41" w:author="C.H.J. Hartgerink" w:date="2015-09-16T16:06:00Z">
          <w:pPr>
            <w:ind w:left="1134" w:right="1586"/>
          </w:pPr>
        </w:pPrChange>
      </w:pPr>
      <w:ins w:id="42" w:author="C.H.J. Hartgerink" w:date="2015-09-16T16:06:00Z">
        <w:r>
          <w:rPr>
            <w:i/>
          </w:rPr>
          <w:lastRenderedPageBreak/>
          <w:t>Informed consent form</w:t>
        </w:r>
      </w:ins>
      <w:ins w:id="43" w:author="C.H.J. Hartgerink" w:date="2015-09-19T21:31:00Z">
        <w:r w:rsidR="00777EFD">
          <w:rPr>
            <w:i/>
          </w:rPr>
          <w:t xml:space="preserve"> study 1 [online survey</w:t>
        </w:r>
      </w:ins>
      <w:ins w:id="44" w:author="C.H.J. Hartgerink" w:date="2015-10-02T11:07:00Z">
        <w:r w:rsidR="000D365B">
          <w:rPr>
            <w:i/>
          </w:rPr>
          <w:t>; draft</w:t>
        </w:r>
      </w:ins>
      <w:ins w:id="45" w:author="C.H.J. Hartgerink" w:date="2015-09-19T21:31:00Z">
        <w:r w:rsidR="00777EFD">
          <w:rPr>
            <w:i/>
          </w:rPr>
          <w:t>]</w:t>
        </w:r>
      </w:ins>
    </w:p>
    <w:p w14:paraId="3E59C20D" w14:textId="77777777" w:rsidR="00777EFD" w:rsidRPr="00777EFD" w:rsidRDefault="00777EFD" w:rsidP="00777EFD">
      <w:pPr>
        <w:shd w:val="clear" w:color="auto" w:fill="FFFFFF"/>
        <w:spacing w:after="0" w:line="240" w:lineRule="auto"/>
        <w:rPr>
          <w:ins w:id="46" w:author="C.H.J. Hartgerink" w:date="2015-09-19T21:31:00Z"/>
          <w:rFonts w:eastAsia="Times New Roman"/>
          <w:color w:val="000000"/>
          <w:sz w:val="18"/>
          <w:szCs w:val="18"/>
        </w:rPr>
      </w:pPr>
      <w:ins w:id="47" w:author="C.H.J. Hartgerink" w:date="2015-09-19T21:31:00Z">
        <w:r w:rsidRPr="00777EFD">
          <w:rPr>
            <w:rFonts w:eastAsia="Times New Roman"/>
            <w:color w:val="000000"/>
            <w:sz w:val="20"/>
            <w:szCs w:val="20"/>
          </w:rPr>
          <w:t>Project title: Validating statistical methods to detect (potential) data fabrication.</w:t>
        </w:r>
      </w:ins>
    </w:p>
    <w:p w14:paraId="14764404" w14:textId="77777777" w:rsidR="00777EFD" w:rsidRPr="00777EFD" w:rsidRDefault="00777EFD" w:rsidP="00777EFD">
      <w:pPr>
        <w:shd w:val="clear" w:color="auto" w:fill="FFFFFF"/>
        <w:spacing w:after="0" w:line="240" w:lineRule="auto"/>
        <w:rPr>
          <w:ins w:id="48" w:author="C.H.J. Hartgerink" w:date="2015-09-19T21:31:00Z"/>
          <w:rFonts w:eastAsia="Times New Roman"/>
          <w:color w:val="000000"/>
          <w:sz w:val="18"/>
          <w:szCs w:val="18"/>
        </w:rPr>
      </w:pPr>
      <w:ins w:id="49" w:author="C.H.J. Hartgerink" w:date="2015-09-19T21:31:00Z">
        <w:r w:rsidRPr="00777EFD">
          <w:rPr>
            <w:rFonts w:eastAsia="Times New Roman"/>
            <w:color w:val="000000"/>
            <w:sz w:val="18"/>
            <w:szCs w:val="18"/>
          </w:rPr>
          <w:t> </w:t>
        </w:r>
      </w:ins>
    </w:p>
    <w:p w14:paraId="181C1862" w14:textId="77777777" w:rsidR="00777EFD" w:rsidRPr="00777EFD" w:rsidRDefault="00777EFD" w:rsidP="00777EFD">
      <w:pPr>
        <w:shd w:val="clear" w:color="auto" w:fill="FFFFFF"/>
        <w:spacing w:after="0" w:line="240" w:lineRule="auto"/>
        <w:rPr>
          <w:ins w:id="50" w:author="C.H.J. Hartgerink" w:date="2015-09-19T21:31:00Z"/>
          <w:rFonts w:eastAsia="Times New Roman"/>
          <w:color w:val="000000"/>
          <w:sz w:val="18"/>
          <w:szCs w:val="18"/>
        </w:rPr>
      </w:pPr>
      <w:ins w:id="51" w:author="C.H.J. Hartgerink" w:date="2015-09-19T21:31:00Z">
        <w:r w:rsidRPr="00777EFD">
          <w:rPr>
            <w:rFonts w:eastAsia="Times New Roman"/>
            <w:color w:val="000000"/>
            <w:sz w:val="20"/>
            <w:szCs w:val="20"/>
          </w:rPr>
          <w:t>This study investigates faked research results, as they are usually reported in research papers (e.g., statistical test results). We focus on studying whether faked data can be detected with statistical methods and how valid these methods are in detecting (potentially) problematic data (e.g., the power and the false positive rate). The goal is to become better informed about the validity of these methods and whether these methods are valuable in practice. This study has been approved by the Tilburg University Psychological Ethics Committee [pending approval].</w:t>
        </w:r>
      </w:ins>
    </w:p>
    <w:p w14:paraId="08E033A8" w14:textId="77777777" w:rsidR="00777EFD" w:rsidRPr="00777EFD" w:rsidRDefault="00777EFD" w:rsidP="00777EFD">
      <w:pPr>
        <w:shd w:val="clear" w:color="auto" w:fill="FFFFFF"/>
        <w:spacing w:after="0" w:line="240" w:lineRule="auto"/>
        <w:rPr>
          <w:ins w:id="52" w:author="C.H.J. Hartgerink" w:date="2015-09-19T21:31:00Z"/>
          <w:rFonts w:eastAsia="Times New Roman"/>
          <w:color w:val="000000"/>
          <w:sz w:val="18"/>
          <w:szCs w:val="18"/>
        </w:rPr>
      </w:pPr>
      <w:ins w:id="53" w:author="C.H.J. Hartgerink" w:date="2015-09-19T21:31:00Z">
        <w:r w:rsidRPr="00777EFD">
          <w:rPr>
            <w:rFonts w:eastAsia="Times New Roman"/>
            <w:color w:val="000000"/>
            <w:sz w:val="18"/>
            <w:szCs w:val="18"/>
          </w:rPr>
          <w:t> </w:t>
        </w:r>
      </w:ins>
    </w:p>
    <w:p w14:paraId="1C2A7585" w14:textId="77777777" w:rsidR="00777EFD" w:rsidRPr="00777EFD" w:rsidRDefault="00777EFD" w:rsidP="00777EFD">
      <w:pPr>
        <w:shd w:val="clear" w:color="auto" w:fill="FFFFFF"/>
        <w:spacing w:after="0" w:line="240" w:lineRule="auto"/>
        <w:rPr>
          <w:ins w:id="54" w:author="C.H.J. Hartgerink" w:date="2015-09-19T21:31:00Z"/>
          <w:rFonts w:eastAsia="Times New Roman"/>
          <w:color w:val="000000"/>
          <w:sz w:val="18"/>
          <w:szCs w:val="18"/>
        </w:rPr>
      </w:pPr>
      <w:ins w:id="55" w:author="C.H.J. Hartgerink" w:date="2015-09-19T21:31:00Z">
        <w:r w:rsidRPr="00777EFD">
          <w:rPr>
            <w:rFonts w:eastAsia="Times New Roman"/>
            <w:color w:val="000000"/>
            <w:sz w:val="20"/>
            <w:szCs w:val="20"/>
          </w:rPr>
          <w:t>To be able to study the detection of faked data, we request the participant to fake research results. Participation takes approximately XX minutes and can be stopped at any time without explanation. If you agree to start the survey, you will have one week to complete it if you want to resume at another time.</w:t>
        </w:r>
      </w:ins>
    </w:p>
    <w:p w14:paraId="23EB3FB7" w14:textId="77777777" w:rsidR="00777EFD" w:rsidRPr="00777EFD" w:rsidRDefault="00777EFD" w:rsidP="00777EFD">
      <w:pPr>
        <w:shd w:val="clear" w:color="auto" w:fill="FFFFFF"/>
        <w:spacing w:after="0" w:line="240" w:lineRule="auto"/>
        <w:rPr>
          <w:ins w:id="56" w:author="C.H.J. Hartgerink" w:date="2015-09-19T21:31:00Z"/>
          <w:rFonts w:eastAsia="Times New Roman"/>
          <w:color w:val="000000"/>
          <w:sz w:val="18"/>
          <w:szCs w:val="18"/>
        </w:rPr>
      </w:pPr>
      <w:ins w:id="57" w:author="C.H.J. Hartgerink" w:date="2015-09-19T21:31:00Z">
        <w:r w:rsidRPr="00777EFD">
          <w:rPr>
            <w:rFonts w:eastAsia="Times New Roman"/>
            <w:color w:val="000000"/>
            <w:sz w:val="18"/>
            <w:szCs w:val="18"/>
          </w:rPr>
          <w:t> </w:t>
        </w:r>
      </w:ins>
    </w:p>
    <w:p w14:paraId="12F82580" w14:textId="77777777" w:rsidR="00777EFD" w:rsidRPr="00777EFD" w:rsidRDefault="00777EFD" w:rsidP="00777EFD">
      <w:pPr>
        <w:shd w:val="clear" w:color="auto" w:fill="FFFFFF"/>
        <w:spacing w:after="0" w:line="240" w:lineRule="auto"/>
        <w:rPr>
          <w:ins w:id="58" w:author="C.H.J. Hartgerink" w:date="2015-09-19T21:31:00Z"/>
          <w:rFonts w:eastAsia="Times New Roman"/>
          <w:color w:val="000000"/>
          <w:sz w:val="18"/>
          <w:szCs w:val="18"/>
        </w:rPr>
      </w:pPr>
      <w:ins w:id="59" w:author="C.H.J. Hartgerink" w:date="2015-09-19T21:31:00Z">
        <w:r w:rsidRPr="00777EFD">
          <w:rPr>
            <w:rFonts w:eastAsia="Times New Roman"/>
            <w:color w:val="000000"/>
            <w:sz w:val="20"/>
            <w:szCs w:val="20"/>
          </w:rPr>
          <w:t>Your contact information is only used to send an invitation e-mail and will not be connected to your responses. To ensure anonymity, we disabled the logging of your e-mail address or IP-address by Qualtrics when responding to the survey. The data from this study will be made publicly available at the Open Science Framework for as long as possible, such that other researchers can verify and reanalyze the data.</w:t>
        </w:r>
      </w:ins>
    </w:p>
    <w:p w14:paraId="54C3670E" w14:textId="77777777" w:rsidR="00777EFD" w:rsidRPr="00777EFD" w:rsidRDefault="00777EFD" w:rsidP="00777EFD">
      <w:pPr>
        <w:shd w:val="clear" w:color="auto" w:fill="FFFFFF"/>
        <w:spacing w:after="0" w:line="240" w:lineRule="auto"/>
        <w:rPr>
          <w:ins w:id="60" w:author="C.H.J. Hartgerink" w:date="2015-09-19T21:31:00Z"/>
          <w:rFonts w:eastAsia="Times New Roman"/>
          <w:color w:val="000000"/>
          <w:sz w:val="18"/>
          <w:szCs w:val="18"/>
        </w:rPr>
      </w:pPr>
    </w:p>
    <w:p w14:paraId="67556FD5" w14:textId="77777777" w:rsidR="00777EFD" w:rsidRPr="00777EFD" w:rsidRDefault="00777EFD" w:rsidP="00777EFD">
      <w:pPr>
        <w:shd w:val="clear" w:color="auto" w:fill="FFFFFF"/>
        <w:spacing w:after="0" w:line="240" w:lineRule="auto"/>
        <w:rPr>
          <w:ins w:id="61" w:author="C.H.J. Hartgerink" w:date="2015-09-19T21:31:00Z"/>
          <w:rFonts w:eastAsia="Times New Roman"/>
          <w:color w:val="000000"/>
          <w:sz w:val="18"/>
          <w:szCs w:val="18"/>
        </w:rPr>
      </w:pPr>
      <w:ins w:id="62" w:author="C.H.J. Hartgerink" w:date="2015-09-19T21:31:00Z">
        <w:r w:rsidRPr="00777EFD">
          <w:rPr>
            <w:rFonts w:eastAsia="Times New Roman"/>
            <w:color w:val="000000"/>
            <w:sz w:val="20"/>
            <w:szCs w:val="20"/>
          </w:rPr>
          <w:t>Upon completion of the study, you can choose to receive an Amazon gift card ($XX) at the e-mail of your choosing. This gift card will be sent to you on the completion date of the study (i.e., XX XXXX, 2015). The faked research results that were hardest to detect and provided an e-mail, will receive an additional $XXX gift card. After sending out the Amazon gift cards, all e-mail addresses are permanently deleted.</w:t>
        </w:r>
      </w:ins>
    </w:p>
    <w:p w14:paraId="53B01FDC" w14:textId="77777777" w:rsidR="00777EFD" w:rsidRPr="00777EFD" w:rsidRDefault="00777EFD" w:rsidP="00777EFD">
      <w:pPr>
        <w:shd w:val="clear" w:color="auto" w:fill="FFFFFF"/>
        <w:spacing w:after="0" w:line="240" w:lineRule="auto"/>
        <w:rPr>
          <w:ins w:id="63" w:author="C.H.J. Hartgerink" w:date="2015-09-19T21:31:00Z"/>
          <w:rFonts w:eastAsia="Times New Roman"/>
          <w:color w:val="000000"/>
          <w:sz w:val="18"/>
          <w:szCs w:val="18"/>
        </w:rPr>
      </w:pPr>
      <w:ins w:id="64" w:author="C.H.J. Hartgerink" w:date="2015-09-19T21:31:00Z">
        <w:r w:rsidRPr="00777EFD">
          <w:rPr>
            <w:rFonts w:eastAsia="Times New Roman"/>
            <w:color w:val="000000"/>
            <w:sz w:val="18"/>
            <w:szCs w:val="18"/>
          </w:rPr>
          <w:t> </w:t>
        </w:r>
      </w:ins>
    </w:p>
    <w:p w14:paraId="26C320D4" w14:textId="77777777" w:rsidR="00777EFD" w:rsidRPr="00777EFD" w:rsidRDefault="00777EFD" w:rsidP="00777EFD">
      <w:pPr>
        <w:shd w:val="clear" w:color="auto" w:fill="FFFFFF"/>
        <w:spacing w:after="0" w:line="240" w:lineRule="auto"/>
        <w:rPr>
          <w:ins w:id="65" w:author="C.H.J. Hartgerink" w:date="2015-09-19T21:31:00Z"/>
          <w:rFonts w:eastAsia="Times New Roman"/>
          <w:color w:val="000000"/>
          <w:sz w:val="18"/>
          <w:szCs w:val="18"/>
        </w:rPr>
      </w:pPr>
      <w:ins w:id="66" w:author="C.H.J. Hartgerink" w:date="2015-09-19T21:31:00Z">
        <w:r w:rsidRPr="00777EFD">
          <w:rPr>
            <w:rFonts w:eastAsia="Times New Roman"/>
            <w:color w:val="000000"/>
            <w:sz w:val="20"/>
            <w:szCs w:val="20"/>
          </w:rPr>
          <w:t>If you are willing to participate in this study, agree with the anonymization and storage of the data, please confirm below and continue with the survey. In case you have any remaining concerns or questions about this survey, please feel free to e-mail one of the undersigned.</w:t>
        </w:r>
      </w:ins>
    </w:p>
    <w:p w14:paraId="26CF19B1" w14:textId="77777777" w:rsidR="00777EFD" w:rsidRPr="00777EFD" w:rsidRDefault="00777EFD" w:rsidP="00777EFD">
      <w:pPr>
        <w:shd w:val="clear" w:color="auto" w:fill="FFFFFF"/>
        <w:spacing w:after="0" w:line="240" w:lineRule="auto"/>
        <w:rPr>
          <w:ins w:id="67" w:author="C.H.J. Hartgerink" w:date="2015-09-19T21:31:00Z"/>
          <w:rFonts w:eastAsia="Times New Roman"/>
          <w:color w:val="000000"/>
          <w:sz w:val="18"/>
          <w:szCs w:val="18"/>
        </w:rPr>
      </w:pPr>
    </w:p>
    <w:p w14:paraId="72196960" w14:textId="77777777" w:rsidR="00777EFD" w:rsidRPr="00777EFD" w:rsidRDefault="00777EFD" w:rsidP="00777EFD">
      <w:pPr>
        <w:shd w:val="clear" w:color="auto" w:fill="FFFFFF"/>
        <w:spacing w:after="0" w:line="240" w:lineRule="auto"/>
        <w:rPr>
          <w:ins w:id="68" w:author="C.H.J. Hartgerink" w:date="2015-09-19T21:31:00Z"/>
          <w:rFonts w:eastAsia="Times New Roman"/>
          <w:color w:val="000000"/>
          <w:sz w:val="18"/>
          <w:szCs w:val="18"/>
        </w:rPr>
      </w:pPr>
      <w:ins w:id="69" w:author="C.H.J. Hartgerink" w:date="2015-09-19T21:31:00Z">
        <w:r w:rsidRPr="00777EFD">
          <w:rPr>
            <w:rFonts w:eastAsia="Times New Roman"/>
            <w:color w:val="000000"/>
            <w:sz w:val="20"/>
            <w:szCs w:val="20"/>
          </w:rPr>
          <w:t>Thank you,</w:t>
        </w:r>
        <w:r w:rsidRPr="00777EFD">
          <w:rPr>
            <w:rFonts w:eastAsia="Times New Roman"/>
            <w:color w:val="000000"/>
            <w:sz w:val="20"/>
            <w:szCs w:val="20"/>
          </w:rPr>
          <w:br/>
          <w:t>Chris Hartgerink (</w:t>
        </w:r>
        <w:r w:rsidRPr="00777EFD">
          <w:rPr>
            <w:rFonts w:eastAsia="Times New Roman"/>
            <w:color w:val="000000"/>
            <w:sz w:val="20"/>
            <w:szCs w:val="20"/>
          </w:rPr>
          <w:fldChar w:fldCharType="begin"/>
        </w:r>
        <w:r w:rsidRPr="00777EFD">
          <w:rPr>
            <w:rFonts w:eastAsia="Times New Roman"/>
            <w:color w:val="000000"/>
            <w:sz w:val="20"/>
            <w:szCs w:val="20"/>
          </w:rPr>
          <w:instrText xml:space="preserve"> HYPERLINK "mailto:c.h.j.hartgerink@tilburguniversity.edu" </w:instrText>
        </w:r>
        <w:r w:rsidRPr="00777EFD">
          <w:rPr>
            <w:rFonts w:eastAsia="Times New Roman"/>
            <w:color w:val="000000"/>
            <w:sz w:val="20"/>
            <w:szCs w:val="20"/>
          </w:rPr>
          <w:fldChar w:fldCharType="separate"/>
        </w:r>
        <w:r w:rsidRPr="00777EFD">
          <w:rPr>
            <w:rFonts w:eastAsia="Times New Roman"/>
            <w:color w:val="366CCC"/>
            <w:sz w:val="20"/>
            <w:szCs w:val="20"/>
            <w:u w:val="single"/>
          </w:rPr>
          <w:t>c.h.j.hartgerink@tilburguniversity.edu</w:t>
        </w:r>
        <w:r w:rsidRPr="00777EFD">
          <w:rPr>
            <w:rFonts w:eastAsia="Times New Roman"/>
            <w:color w:val="000000"/>
            <w:sz w:val="20"/>
            <w:szCs w:val="20"/>
          </w:rPr>
          <w:fldChar w:fldCharType="end"/>
        </w:r>
        <w:r w:rsidRPr="00777EFD">
          <w:rPr>
            <w:rFonts w:eastAsia="Times New Roman"/>
            <w:color w:val="000000"/>
            <w:sz w:val="20"/>
            <w:szCs w:val="20"/>
          </w:rPr>
          <w:t>)</w:t>
        </w:r>
        <w:r w:rsidRPr="00777EFD">
          <w:rPr>
            <w:rFonts w:eastAsia="Times New Roman"/>
            <w:color w:val="000000"/>
            <w:sz w:val="20"/>
            <w:szCs w:val="20"/>
          </w:rPr>
          <w:br/>
          <w:t>Jelte Wicherts (</w:t>
        </w:r>
        <w:r w:rsidRPr="00777EFD">
          <w:rPr>
            <w:rFonts w:eastAsia="Times New Roman"/>
            <w:color w:val="000000"/>
            <w:sz w:val="20"/>
            <w:szCs w:val="20"/>
          </w:rPr>
          <w:fldChar w:fldCharType="begin"/>
        </w:r>
        <w:r w:rsidRPr="00777EFD">
          <w:rPr>
            <w:rFonts w:eastAsia="Times New Roman"/>
            <w:color w:val="000000"/>
            <w:sz w:val="20"/>
            <w:szCs w:val="20"/>
          </w:rPr>
          <w:instrText xml:space="preserve"> HYPERLINK "mailto:j.m.wicherts@tilburguniversity.edu" </w:instrText>
        </w:r>
        <w:r w:rsidRPr="00777EFD">
          <w:rPr>
            <w:rFonts w:eastAsia="Times New Roman"/>
            <w:color w:val="000000"/>
            <w:sz w:val="20"/>
            <w:szCs w:val="20"/>
          </w:rPr>
          <w:fldChar w:fldCharType="separate"/>
        </w:r>
        <w:r w:rsidRPr="00777EFD">
          <w:rPr>
            <w:rFonts w:eastAsia="Times New Roman"/>
            <w:color w:val="366CCC"/>
            <w:sz w:val="20"/>
            <w:szCs w:val="20"/>
            <w:u w:val="single"/>
          </w:rPr>
          <w:t>j.m.wicherts@tilburguniversity.edu</w:t>
        </w:r>
        <w:r w:rsidRPr="00777EFD">
          <w:rPr>
            <w:rFonts w:eastAsia="Times New Roman"/>
            <w:color w:val="000000"/>
            <w:sz w:val="20"/>
            <w:szCs w:val="20"/>
          </w:rPr>
          <w:fldChar w:fldCharType="end"/>
        </w:r>
        <w:r w:rsidRPr="00777EFD">
          <w:rPr>
            <w:rFonts w:eastAsia="Times New Roman"/>
            <w:color w:val="000000"/>
            <w:sz w:val="20"/>
            <w:szCs w:val="20"/>
          </w:rPr>
          <w:t>)</w:t>
        </w:r>
        <w:r w:rsidRPr="00777EFD">
          <w:rPr>
            <w:rFonts w:eastAsia="Times New Roman"/>
            <w:color w:val="000000"/>
            <w:sz w:val="20"/>
            <w:szCs w:val="20"/>
          </w:rPr>
          <w:br/>
          <w:t>Marcel van Assen (</w:t>
        </w:r>
        <w:r w:rsidRPr="00777EFD">
          <w:rPr>
            <w:rFonts w:eastAsia="Times New Roman"/>
            <w:color w:val="000000"/>
            <w:sz w:val="20"/>
            <w:szCs w:val="20"/>
          </w:rPr>
          <w:fldChar w:fldCharType="begin"/>
        </w:r>
        <w:r w:rsidRPr="00777EFD">
          <w:rPr>
            <w:rFonts w:eastAsia="Times New Roman"/>
            <w:color w:val="000000"/>
            <w:sz w:val="20"/>
            <w:szCs w:val="20"/>
          </w:rPr>
          <w:instrText xml:space="preserve"> HYPERLINK "mailto:m.a.l.m.vanassen@tilburgunviversity.edu" </w:instrText>
        </w:r>
        <w:r w:rsidRPr="00777EFD">
          <w:rPr>
            <w:rFonts w:eastAsia="Times New Roman"/>
            <w:color w:val="000000"/>
            <w:sz w:val="20"/>
            <w:szCs w:val="20"/>
          </w:rPr>
          <w:fldChar w:fldCharType="separate"/>
        </w:r>
        <w:r w:rsidRPr="00777EFD">
          <w:rPr>
            <w:rFonts w:eastAsia="Times New Roman"/>
            <w:color w:val="366CCC"/>
            <w:sz w:val="20"/>
            <w:szCs w:val="20"/>
            <w:u w:val="single"/>
          </w:rPr>
          <w:t>m.a.l.m.vanassen@tilburgunviversity.edu</w:t>
        </w:r>
        <w:r w:rsidRPr="00777EFD">
          <w:rPr>
            <w:rFonts w:eastAsia="Times New Roman"/>
            <w:color w:val="000000"/>
            <w:sz w:val="20"/>
            <w:szCs w:val="20"/>
          </w:rPr>
          <w:fldChar w:fldCharType="end"/>
        </w:r>
        <w:r w:rsidRPr="00777EFD">
          <w:rPr>
            <w:rFonts w:eastAsia="Times New Roman"/>
            <w:color w:val="000000"/>
            <w:sz w:val="20"/>
            <w:szCs w:val="20"/>
          </w:rPr>
          <w:t>)</w:t>
        </w:r>
        <w:r w:rsidRPr="00777EFD">
          <w:rPr>
            <w:rFonts w:eastAsia="Times New Roman"/>
            <w:color w:val="000000"/>
            <w:sz w:val="18"/>
            <w:szCs w:val="18"/>
          </w:rPr>
          <w:br/>
          <w:t> </w:t>
        </w:r>
      </w:ins>
    </w:p>
    <w:p w14:paraId="22FF170F" w14:textId="290A5449" w:rsidR="00777EFD" w:rsidRDefault="00777EFD">
      <w:pPr>
        <w:ind w:left="1134" w:right="1586"/>
        <w:rPr>
          <w:ins w:id="70" w:author="C.H.J. Hartgerink" w:date="2015-09-18T13:02:00Z"/>
          <w:i/>
        </w:rPr>
      </w:pPr>
      <w:ins w:id="71" w:author="C.H.J. Hartgerink" w:date="2015-09-19T21:31:00Z">
        <w:r>
          <w:br/>
        </w:r>
        <w:bookmarkStart w:id="72" w:name="OLE_LINK3"/>
        <w:bookmarkStart w:id="73" w:name="OLE_LINK4"/>
        <w:bookmarkStart w:id="74" w:name="OLE_LINK5"/>
        <w:bookmarkStart w:id="75" w:name="OLE_LINK6"/>
        <w:r>
          <w:object w:dxaOrig="225" w:dyaOrig="225" w14:anchorId="26FBD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10" o:title=""/>
            </v:shape>
            <w:control r:id="rId11" w:name="DefaultOcxName" w:shapeid="_x0000_i1028"/>
          </w:object>
        </w:r>
        <w:r>
          <w:rPr>
            <w:rStyle w:val="labelwrapper"/>
            <w:color w:val="000000"/>
            <w:sz w:val="18"/>
            <w:szCs w:val="18"/>
            <w:shd w:val="clear" w:color="auto" w:fill="F2F2F2"/>
          </w:rPr>
          <w:t>I have read and understood the description and consent to participate in this study and agree with the outlined anonymization procedure and data storage, knowing that I can stop my participation at any time.</w:t>
        </w:r>
      </w:ins>
    </w:p>
    <w:p w14:paraId="5E8AC829" w14:textId="7FB4F6B4" w:rsidR="00777EFD" w:rsidRDefault="00777EFD">
      <w:pPr>
        <w:rPr>
          <w:ins w:id="76" w:author="C.H.J. Hartgerink" w:date="2015-09-19T21:32:00Z"/>
        </w:rPr>
      </w:pPr>
      <w:ins w:id="77" w:author="C.H.J. Hartgerink" w:date="2015-09-19T21:32:00Z">
        <w:r>
          <w:br w:type="page"/>
        </w:r>
      </w:ins>
    </w:p>
    <w:bookmarkEnd w:id="72"/>
    <w:bookmarkEnd w:id="73"/>
    <w:bookmarkEnd w:id="74"/>
    <w:bookmarkEnd w:id="75"/>
    <w:p w14:paraId="5C695C89" w14:textId="4EB0B807" w:rsidR="00A93739" w:rsidRPr="008143D3" w:rsidRDefault="00777EFD">
      <w:pPr>
        <w:ind w:left="1134" w:right="1586"/>
        <w:jc w:val="center"/>
        <w:rPr>
          <w:ins w:id="78" w:author="C.H.J. Hartgerink" w:date="2015-09-19T21:32:00Z"/>
          <w:i/>
          <w:lang w:val="nl-NL"/>
          <w:rPrChange w:id="79" w:author="C.H.J. Hartgerink" w:date="2015-09-23T13:40:00Z">
            <w:rPr>
              <w:ins w:id="80" w:author="C.H.J. Hartgerink" w:date="2015-09-19T21:32:00Z"/>
              <w:i/>
            </w:rPr>
          </w:rPrChange>
        </w:rPr>
        <w:pPrChange w:id="81" w:author="C.H.J. Hartgerink" w:date="2015-09-19T21:32:00Z">
          <w:pPr>
            <w:ind w:left="1134" w:right="1586"/>
          </w:pPr>
        </w:pPrChange>
      </w:pPr>
      <w:ins w:id="82" w:author="C.H.J. Hartgerink" w:date="2015-09-19T21:32:00Z">
        <w:r w:rsidRPr="008143D3">
          <w:rPr>
            <w:i/>
            <w:lang w:val="nl-NL"/>
            <w:rPrChange w:id="83" w:author="C.H.J. Hartgerink" w:date="2015-09-23T13:40:00Z">
              <w:rPr>
                <w:i/>
              </w:rPr>
            </w:rPrChange>
          </w:rPr>
          <w:lastRenderedPageBreak/>
          <w:t>Informed consent study 2</w:t>
        </w:r>
      </w:ins>
      <w:ins w:id="84" w:author="C.H.J. Hartgerink" w:date="2015-10-02T11:07:00Z">
        <w:r w:rsidR="000D365B">
          <w:rPr>
            <w:i/>
            <w:lang w:val="nl-NL"/>
          </w:rPr>
          <w:t xml:space="preserve"> [draft]</w:t>
        </w:r>
      </w:ins>
    </w:p>
    <w:p w14:paraId="6D4C67C6" w14:textId="4ADA1D3D" w:rsidR="00777EFD" w:rsidRPr="008143D3" w:rsidRDefault="00777EFD" w:rsidP="00777EFD">
      <w:pPr>
        <w:shd w:val="clear" w:color="auto" w:fill="FFFFFF"/>
        <w:spacing w:after="0" w:line="240" w:lineRule="auto"/>
        <w:rPr>
          <w:ins w:id="85" w:author="C.H.J. Hartgerink" w:date="2015-09-19T21:33:00Z"/>
          <w:rFonts w:eastAsia="Times New Roman"/>
          <w:color w:val="000000"/>
          <w:sz w:val="18"/>
          <w:szCs w:val="18"/>
          <w:lang w:val="nl-NL"/>
          <w:rPrChange w:id="86" w:author="C.H.J. Hartgerink" w:date="2015-09-23T13:40:00Z">
            <w:rPr>
              <w:ins w:id="87" w:author="C.H.J. Hartgerink" w:date="2015-09-19T21:33:00Z"/>
              <w:rFonts w:eastAsia="Times New Roman"/>
              <w:color w:val="000000"/>
              <w:sz w:val="18"/>
              <w:szCs w:val="18"/>
            </w:rPr>
          </w:rPrChange>
        </w:rPr>
      </w:pPr>
      <w:ins w:id="88" w:author="C.H.J. Hartgerink" w:date="2015-09-19T21:33:00Z">
        <w:r w:rsidRPr="008143D3">
          <w:rPr>
            <w:rFonts w:eastAsia="Times New Roman"/>
            <w:color w:val="000000"/>
            <w:sz w:val="20"/>
            <w:szCs w:val="20"/>
            <w:lang w:val="nl-NL"/>
            <w:rPrChange w:id="89" w:author="C.H.J. Hartgerink" w:date="2015-09-23T13:40:00Z">
              <w:rPr>
                <w:rFonts w:eastAsia="Times New Roman"/>
                <w:color w:val="000000"/>
                <w:sz w:val="20"/>
                <w:szCs w:val="20"/>
              </w:rPr>
            </w:rPrChange>
          </w:rPr>
          <w:t>Project</w:t>
        </w:r>
      </w:ins>
      <w:ins w:id="90" w:author="C.H.J. Hartgerink" w:date="2015-09-19T21:40:00Z">
        <w:r w:rsidR="002E75DB" w:rsidRPr="008143D3">
          <w:rPr>
            <w:rFonts w:eastAsia="Times New Roman"/>
            <w:color w:val="000000"/>
            <w:sz w:val="20"/>
            <w:szCs w:val="20"/>
            <w:lang w:val="nl-NL"/>
            <w:rPrChange w:id="91" w:author="C.H.J. Hartgerink" w:date="2015-09-23T13:40:00Z">
              <w:rPr>
                <w:rFonts w:eastAsia="Times New Roman"/>
                <w:color w:val="000000"/>
                <w:sz w:val="20"/>
                <w:szCs w:val="20"/>
              </w:rPr>
            </w:rPrChange>
          </w:rPr>
          <w:t>titel</w:t>
        </w:r>
      </w:ins>
      <w:ins w:id="92" w:author="C.H.J. Hartgerink" w:date="2015-09-19T21:33:00Z">
        <w:r w:rsidRPr="008143D3">
          <w:rPr>
            <w:rFonts w:eastAsia="Times New Roman"/>
            <w:color w:val="000000"/>
            <w:sz w:val="20"/>
            <w:szCs w:val="20"/>
            <w:lang w:val="nl-NL"/>
            <w:rPrChange w:id="93" w:author="C.H.J. Hartgerink" w:date="2015-09-23T13:40:00Z">
              <w:rPr>
                <w:rFonts w:eastAsia="Times New Roman"/>
                <w:color w:val="000000"/>
                <w:sz w:val="20"/>
                <w:szCs w:val="20"/>
              </w:rPr>
            </w:rPrChange>
          </w:rPr>
          <w:t xml:space="preserve">: </w:t>
        </w:r>
      </w:ins>
      <w:ins w:id="94" w:author="C.H.J. Hartgerink" w:date="2015-09-19T21:40:00Z">
        <w:r w:rsidR="002E75DB" w:rsidRPr="008143D3">
          <w:rPr>
            <w:rFonts w:eastAsia="Times New Roman"/>
            <w:color w:val="000000"/>
            <w:sz w:val="20"/>
            <w:szCs w:val="20"/>
            <w:lang w:val="nl-NL"/>
            <w:rPrChange w:id="95" w:author="C.H.J. Hartgerink" w:date="2015-09-23T13:40:00Z">
              <w:rPr>
                <w:rFonts w:eastAsia="Times New Roman"/>
                <w:color w:val="000000"/>
                <w:sz w:val="20"/>
                <w:szCs w:val="20"/>
              </w:rPr>
            </w:rPrChange>
          </w:rPr>
          <w:t>Validatie van statistische methoden om (mogelijke) datafabricatie te detecteren</w:t>
        </w:r>
      </w:ins>
    </w:p>
    <w:p w14:paraId="27361B7B" w14:textId="77777777" w:rsidR="00777EFD" w:rsidRPr="008143D3" w:rsidRDefault="00777EFD" w:rsidP="00777EFD">
      <w:pPr>
        <w:shd w:val="clear" w:color="auto" w:fill="FFFFFF"/>
        <w:spacing w:after="0" w:line="240" w:lineRule="auto"/>
        <w:rPr>
          <w:ins w:id="96" w:author="C.H.J. Hartgerink" w:date="2015-09-19T21:33:00Z"/>
          <w:rFonts w:eastAsia="Times New Roman"/>
          <w:color w:val="000000"/>
          <w:sz w:val="18"/>
          <w:szCs w:val="18"/>
          <w:lang w:val="nl-NL"/>
          <w:rPrChange w:id="97" w:author="C.H.J. Hartgerink" w:date="2015-09-23T13:40:00Z">
            <w:rPr>
              <w:ins w:id="98" w:author="C.H.J. Hartgerink" w:date="2015-09-19T21:33:00Z"/>
              <w:rFonts w:eastAsia="Times New Roman"/>
              <w:color w:val="000000"/>
              <w:sz w:val="18"/>
              <w:szCs w:val="18"/>
            </w:rPr>
          </w:rPrChange>
        </w:rPr>
      </w:pPr>
      <w:ins w:id="99" w:author="C.H.J. Hartgerink" w:date="2015-09-19T21:33:00Z">
        <w:r w:rsidRPr="008143D3">
          <w:rPr>
            <w:rFonts w:eastAsia="Times New Roman"/>
            <w:color w:val="000000"/>
            <w:sz w:val="18"/>
            <w:szCs w:val="18"/>
            <w:lang w:val="nl-NL"/>
            <w:rPrChange w:id="100" w:author="C.H.J. Hartgerink" w:date="2015-09-23T13:40:00Z">
              <w:rPr>
                <w:rFonts w:eastAsia="Times New Roman"/>
                <w:color w:val="000000"/>
                <w:sz w:val="18"/>
                <w:szCs w:val="18"/>
              </w:rPr>
            </w:rPrChange>
          </w:rPr>
          <w:t> </w:t>
        </w:r>
      </w:ins>
    </w:p>
    <w:p w14:paraId="61C8FD98" w14:textId="75A0B6D2" w:rsidR="00777EFD" w:rsidRPr="002E75DB" w:rsidRDefault="002E75DB" w:rsidP="00777EFD">
      <w:pPr>
        <w:shd w:val="clear" w:color="auto" w:fill="FFFFFF"/>
        <w:spacing w:after="0" w:line="240" w:lineRule="auto"/>
        <w:rPr>
          <w:ins w:id="101" w:author="C.H.J. Hartgerink" w:date="2015-09-19T21:33:00Z"/>
          <w:rFonts w:eastAsia="Times New Roman"/>
          <w:color w:val="000000"/>
          <w:sz w:val="18"/>
          <w:szCs w:val="18"/>
          <w:lang w:val="nl-NL"/>
          <w:rPrChange w:id="102" w:author="C.H.J. Hartgerink" w:date="2015-09-19T21:44:00Z">
            <w:rPr>
              <w:ins w:id="103" w:author="C.H.J. Hartgerink" w:date="2015-09-19T21:33:00Z"/>
              <w:rFonts w:eastAsia="Times New Roman"/>
              <w:color w:val="000000"/>
              <w:sz w:val="18"/>
              <w:szCs w:val="18"/>
            </w:rPr>
          </w:rPrChange>
        </w:rPr>
      </w:pPr>
      <w:ins w:id="104" w:author="C.H.J. Hartgerink" w:date="2015-09-19T21:41:00Z">
        <w:r w:rsidRPr="002E75DB">
          <w:rPr>
            <w:rFonts w:eastAsia="Times New Roman"/>
            <w:color w:val="000000"/>
            <w:sz w:val="20"/>
            <w:szCs w:val="20"/>
            <w:lang w:val="nl-NL"/>
            <w:rPrChange w:id="105" w:author="C.H.J. Hartgerink" w:date="2015-09-19T21:41:00Z">
              <w:rPr>
                <w:rFonts w:eastAsia="Times New Roman"/>
                <w:color w:val="000000"/>
                <w:sz w:val="20"/>
                <w:szCs w:val="20"/>
              </w:rPr>
            </w:rPrChange>
          </w:rPr>
          <w:t>Deze studie onderzoekt gefabriceerde ruwe data zoals deze typischerwijs onderzoeksresultaten onderliggen in sociaal wetenschappelijk onderzoek</w:t>
        </w:r>
        <w:r>
          <w:rPr>
            <w:rFonts w:eastAsia="Times New Roman"/>
            <w:color w:val="000000"/>
            <w:sz w:val="20"/>
            <w:szCs w:val="20"/>
            <w:lang w:val="nl-NL"/>
          </w:rPr>
          <w:t xml:space="preserve"> (bv. individuele responspatronen)</w:t>
        </w:r>
      </w:ins>
      <w:ins w:id="106" w:author="C.H.J. Hartgerink" w:date="2015-09-19T21:33:00Z">
        <w:r w:rsidR="00777EFD" w:rsidRPr="002E75DB">
          <w:rPr>
            <w:rFonts w:eastAsia="Times New Roman"/>
            <w:color w:val="000000"/>
            <w:sz w:val="20"/>
            <w:szCs w:val="20"/>
            <w:lang w:val="nl-NL"/>
            <w:rPrChange w:id="107" w:author="C.H.J. Hartgerink" w:date="2015-09-19T21:41:00Z">
              <w:rPr>
                <w:rFonts w:eastAsia="Times New Roman"/>
                <w:color w:val="000000"/>
                <w:sz w:val="20"/>
                <w:szCs w:val="20"/>
              </w:rPr>
            </w:rPrChange>
          </w:rPr>
          <w:t xml:space="preserve">. </w:t>
        </w:r>
      </w:ins>
      <w:ins w:id="108" w:author="C.H.J. Hartgerink" w:date="2015-09-19T21:41:00Z">
        <w:r w:rsidRPr="002E75DB">
          <w:rPr>
            <w:rFonts w:eastAsia="Times New Roman"/>
            <w:color w:val="000000"/>
            <w:sz w:val="20"/>
            <w:szCs w:val="20"/>
            <w:lang w:val="nl-NL"/>
          </w:rPr>
          <w:t>On</w:t>
        </w:r>
        <w:r w:rsidRPr="002E75DB">
          <w:rPr>
            <w:rFonts w:eastAsia="Times New Roman"/>
            <w:color w:val="000000"/>
            <w:sz w:val="20"/>
            <w:szCs w:val="20"/>
            <w:lang w:val="nl-NL"/>
            <w:rPrChange w:id="109" w:author="C.H.J. Hartgerink" w:date="2015-09-19T21:42:00Z">
              <w:rPr>
                <w:rFonts w:eastAsia="Times New Roman"/>
                <w:color w:val="000000"/>
                <w:sz w:val="20"/>
                <w:szCs w:val="20"/>
              </w:rPr>
            </w:rPrChange>
          </w:rPr>
          <w:t xml:space="preserve">ze focus voor dit onderzoek </w:t>
        </w:r>
      </w:ins>
      <w:ins w:id="110" w:author="C.H.J. Hartgerink" w:date="2015-09-19T21:42:00Z">
        <w:r w:rsidRPr="002E75DB">
          <w:rPr>
            <w:rFonts w:eastAsia="Times New Roman"/>
            <w:color w:val="000000"/>
            <w:sz w:val="20"/>
            <w:szCs w:val="20"/>
            <w:lang w:val="nl-NL"/>
            <w:rPrChange w:id="111" w:author="C.H.J. Hartgerink" w:date="2015-09-19T21:42:00Z">
              <w:rPr>
                <w:rFonts w:eastAsia="Times New Roman"/>
                <w:color w:val="000000"/>
                <w:sz w:val="20"/>
                <w:szCs w:val="20"/>
              </w:rPr>
            </w:rPrChange>
          </w:rPr>
          <w:t>is of het mogelijk is gefabriceerde ruwe data te detecteren met statistische hulpmiddelen en hoe valide deze statistis</w:t>
        </w:r>
        <w:r>
          <w:rPr>
            <w:rFonts w:eastAsia="Times New Roman"/>
            <w:color w:val="000000"/>
            <w:sz w:val="20"/>
            <w:szCs w:val="20"/>
            <w:lang w:val="nl-NL"/>
          </w:rPr>
          <w:t>che hulpmiddelen zijn (bv. hoe vaak slaat deze vals alarm en hoe vaak slaat deze correct al</w:t>
        </w:r>
      </w:ins>
      <w:ins w:id="112" w:author="C.H.J. Hartgerink" w:date="2015-09-19T21:43:00Z">
        <w:r>
          <w:rPr>
            <w:rFonts w:eastAsia="Times New Roman"/>
            <w:color w:val="000000"/>
            <w:sz w:val="20"/>
            <w:szCs w:val="20"/>
            <w:lang w:val="nl-NL"/>
          </w:rPr>
          <w:t xml:space="preserve">arm?). </w:t>
        </w:r>
        <w:r w:rsidRPr="002E75DB">
          <w:rPr>
            <w:rFonts w:eastAsia="Times New Roman"/>
            <w:color w:val="000000"/>
            <w:sz w:val="20"/>
            <w:szCs w:val="20"/>
            <w:lang w:val="nl-NL"/>
            <w:rPrChange w:id="113" w:author="C.H.J. Hartgerink" w:date="2015-09-19T21:43:00Z">
              <w:rPr>
                <w:rFonts w:eastAsia="Times New Roman"/>
                <w:color w:val="000000"/>
                <w:sz w:val="20"/>
                <w:szCs w:val="20"/>
              </w:rPr>
            </w:rPrChange>
          </w:rPr>
          <w:t>Het doel is om beter geïnformeerd te worden over de validiteit van deze methoden en vervolgens of deze methoden belovend zijn om in de praktijk toe te passen</w:t>
        </w:r>
      </w:ins>
      <w:ins w:id="114" w:author="C.H.J. Hartgerink" w:date="2015-09-19T21:33:00Z">
        <w:r w:rsidR="00777EFD" w:rsidRPr="002E75DB">
          <w:rPr>
            <w:rFonts w:eastAsia="Times New Roman"/>
            <w:color w:val="000000"/>
            <w:sz w:val="20"/>
            <w:szCs w:val="20"/>
            <w:lang w:val="nl-NL"/>
            <w:rPrChange w:id="115" w:author="C.H.J. Hartgerink" w:date="2015-09-19T21:43:00Z">
              <w:rPr>
                <w:rFonts w:eastAsia="Times New Roman"/>
                <w:color w:val="000000"/>
                <w:sz w:val="20"/>
                <w:szCs w:val="20"/>
              </w:rPr>
            </w:rPrChange>
          </w:rPr>
          <w:t xml:space="preserve">. </w:t>
        </w:r>
      </w:ins>
      <w:ins w:id="116" w:author="C.H.J. Hartgerink" w:date="2015-09-19T21:43:00Z">
        <w:r>
          <w:rPr>
            <w:rFonts w:eastAsia="Times New Roman"/>
            <w:color w:val="000000"/>
            <w:sz w:val="20"/>
            <w:szCs w:val="20"/>
            <w:lang w:val="nl-NL"/>
          </w:rPr>
          <w:t>Deze studie is goedgekeurd door de Psychologische Ethische Toets</w:t>
        </w:r>
      </w:ins>
      <w:ins w:id="117" w:author="C.H.J. Hartgerink" w:date="2015-09-19T21:44:00Z">
        <w:r>
          <w:rPr>
            <w:rFonts w:eastAsia="Times New Roman"/>
            <w:color w:val="000000"/>
            <w:sz w:val="20"/>
            <w:szCs w:val="20"/>
            <w:lang w:val="nl-NL"/>
          </w:rPr>
          <w:t>ingscommissie van Tilburg University</w:t>
        </w:r>
      </w:ins>
      <w:ins w:id="118" w:author="C.H.J. Hartgerink" w:date="2015-09-19T21:33:00Z">
        <w:r w:rsidR="00777EFD" w:rsidRPr="002E75DB">
          <w:rPr>
            <w:rFonts w:eastAsia="Times New Roman"/>
            <w:color w:val="000000"/>
            <w:sz w:val="20"/>
            <w:szCs w:val="20"/>
            <w:lang w:val="nl-NL"/>
            <w:rPrChange w:id="119" w:author="C.H.J. Hartgerink" w:date="2015-09-19T21:44:00Z">
              <w:rPr>
                <w:rFonts w:eastAsia="Times New Roman"/>
                <w:color w:val="000000"/>
                <w:sz w:val="20"/>
                <w:szCs w:val="20"/>
              </w:rPr>
            </w:rPrChange>
          </w:rPr>
          <w:t xml:space="preserve"> [</w:t>
        </w:r>
      </w:ins>
      <w:ins w:id="120" w:author="C.H.J. Hartgerink" w:date="2015-09-19T21:44:00Z">
        <w:r>
          <w:rPr>
            <w:rFonts w:eastAsia="Times New Roman"/>
            <w:color w:val="000000"/>
            <w:sz w:val="20"/>
            <w:szCs w:val="20"/>
            <w:lang w:val="nl-NL"/>
          </w:rPr>
          <w:t>goedkeuring aangevraagd</w:t>
        </w:r>
      </w:ins>
      <w:ins w:id="121" w:author="C.H.J. Hartgerink" w:date="2015-09-19T21:33:00Z">
        <w:r w:rsidR="00777EFD" w:rsidRPr="002E75DB">
          <w:rPr>
            <w:rFonts w:eastAsia="Times New Roman"/>
            <w:color w:val="000000"/>
            <w:sz w:val="20"/>
            <w:szCs w:val="20"/>
            <w:lang w:val="nl-NL"/>
            <w:rPrChange w:id="122" w:author="C.H.J. Hartgerink" w:date="2015-09-19T21:44:00Z">
              <w:rPr>
                <w:rFonts w:eastAsia="Times New Roman"/>
                <w:color w:val="000000"/>
                <w:sz w:val="20"/>
                <w:szCs w:val="20"/>
              </w:rPr>
            </w:rPrChange>
          </w:rPr>
          <w:t>].</w:t>
        </w:r>
      </w:ins>
    </w:p>
    <w:p w14:paraId="76B5AE18" w14:textId="77777777" w:rsidR="00777EFD" w:rsidRPr="002E75DB" w:rsidRDefault="00777EFD" w:rsidP="00777EFD">
      <w:pPr>
        <w:shd w:val="clear" w:color="auto" w:fill="FFFFFF"/>
        <w:spacing w:after="0" w:line="240" w:lineRule="auto"/>
        <w:rPr>
          <w:ins w:id="123" w:author="C.H.J. Hartgerink" w:date="2015-09-19T21:33:00Z"/>
          <w:rFonts w:eastAsia="Times New Roman"/>
          <w:color w:val="000000"/>
          <w:sz w:val="18"/>
          <w:szCs w:val="18"/>
          <w:lang w:val="nl-NL"/>
          <w:rPrChange w:id="124" w:author="C.H.J. Hartgerink" w:date="2015-09-19T21:44:00Z">
            <w:rPr>
              <w:ins w:id="125" w:author="C.H.J. Hartgerink" w:date="2015-09-19T21:33:00Z"/>
              <w:rFonts w:eastAsia="Times New Roman"/>
              <w:color w:val="000000"/>
              <w:sz w:val="18"/>
              <w:szCs w:val="18"/>
            </w:rPr>
          </w:rPrChange>
        </w:rPr>
      </w:pPr>
      <w:ins w:id="126" w:author="C.H.J. Hartgerink" w:date="2015-09-19T21:33:00Z">
        <w:r w:rsidRPr="002E75DB">
          <w:rPr>
            <w:rFonts w:eastAsia="Times New Roman"/>
            <w:color w:val="000000"/>
            <w:sz w:val="18"/>
            <w:szCs w:val="18"/>
            <w:lang w:val="nl-NL"/>
            <w:rPrChange w:id="127" w:author="C.H.J. Hartgerink" w:date="2015-09-19T21:44:00Z">
              <w:rPr>
                <w:rFonts w:eastAsia="Times New Roman"/>
                <w:color w:val="000000"/>
                <w:sz w:val="18"/>
                <w:szCs w:val="18"/>
              </w:rPr>
            </w:rPrChange>
          </w:rPr>
          <w:t> </w:t>
        </w:r>
      </w:ins>
    </w:p>
    <w:p w14:paraId="32E4D4EB" w14:textId="0502D72D" w:rsidR="00777EFD" w:rsidRPr="002E75DB" w:rsidRDefault="002E75DB" w:rsidP="00777EFD">
      <w:pPr>
        <w:shd w:val="clear" w:color="auto" w:fill="FFFFFF"/>
        <w:spacing w:after="0" w:line="240" w:lineRule="auto"/>
        <w:rPr>
          <w:ins w:id="128" w:author="C.H.J. Hartgerink" w:date="2015-09-19T21:33:00Z"/>
          <w:rFonts w:eastAsia="Times New Roman"/>
          <w:color w:val="000000"/>
          <w:sz w:val="18"/>
          <w:szCs w:val="18"/>
          <w:lang w:val="nl-NL"/>
          <w:rPrChange w:id="129" w:author="C.H.J. Hartgerink" w:date="2015-09-19T21:45:00Z">
            <w:rPr>
              <w:ins w:id="130" w:author="C.H.J. Hartgerink" w:date="2015-09-19T21:33:00Z"/>
              <w:rFonts w:eastAsia="Times New Roman"/>
              <w:color w:val="000000"/>
              <w:sz w:val="18"/>
              <w:szCs w:val="18"/>
            </w:rPr>
          </w:rPrChange>
        </w:rPr>
      </w:pPr>
      <w:ins w:id="131" w:author="C.H.J. Hartgerink" w:date="2015-09-19T21:44:00Z">
        <w:r w:rsidRPr="002E75DB">
          <w:rPr>
            <w:rFonts w:eastAsia="Times New Roman"/>
            <w:color w:val="000000"/>
            <w:sz w:val="20"/>
            <w:szCs w:val="20"/>
            <w:lang w:val="nl-NL"/>
            <w:rPrChange w:id="132" w:author="C.H.J. Hartgerink" w:date="2015-09-19T21:44:00Z">
              <w:rPr>
                <w:rFonts w:eastAsia="Times New Roman"/>
                <w:color w:val="000000"/>
                <w:sz w:val="20"/>
                <w:szCs w:val="20"/>
              </w:rPr>
            </w:rPrChange>
          </w:rPr>
          <w:t>Om het fenomeen van gefabriceerde ruwe data te bestuderen, verzoeken wij onderzoekers om daadwerkelijk ruwe data te fabriceren.</w:t>
        </w:r>
      </w:ins>
      <w:ins w:id="133" w:author="C.H.J. Hartgerink" w:date="2015-09-19T21:45:00Z">
        <w:r>
          <w:rPr>
            <w:rFonts w:eastAsia="Times New Roman"/>
            <w:color w:val="000000"/>
            <w:sz w:val="20"/>
            <w:szCs w:val="20"/>
            <w:lang w:val="nl-NL"/>
          </w:rPr>
          <w:t xml:space="preserve"> </w:t>
        </w:r>
        <w:r w:rsidRPr="002E75DB">
          <w:rPr>
            <w:rFonts w:eastAsia="Times New Roman"/>
            <w:color w:val="000000"/>
            <w:sz w:val="20"/>
            <w:szCs w:val="20"/>
            <w:lang w:val="nl-NL"/>
          </w:rPr>
          <w:t xml:space="preserve">Deelname aan dit onderzoek duurt ongeveer </w:t>
        </w:r>
      </w:ins>
      <w:ins w:id="134" w:author="C.H.J. Hartgerink" w:date="2015-09-19T21:33:00Z">
        <w:r w:rsidR="00777EFD" w:rsidRPr="002E75DB">
          <w:rPr>
            <w:rFonts w:eastAsia="Times New Roman"/>
            <w:color w:val="000000"/>
            <w:sz w:val="20"/>
            <w:szCs w:val="20"/>
            <w:lang w:val="nl-NL"/>
            <w:rPrChange w:id="135" w:author="C.H.J. Hartgerink" w:date="2015-09-19T21:45:00Z">
              <w:rPr>
                <w:rFonts w:eastAsia="Times New Roman"/>
                <w:color w:val="000000"/>
                <w:sz w:val="20"/>
                <w:szCs w:val="20"/>
              </w:rPr>
            </w:rPrChange>
          </w:rPr>
          <w:t xml:space="preserve">XX </w:t>
        </w:r>
      </w:ins>
      <w:ins w:id="136" w:author="C.H.J. Hartgerink" w:date="2015-09-19T21:45:00Z">
        <w:r w:rsidRPr="002E75DB">
          <w:rPr>
            <w:rFonts w:eastAsia="Times New Roman"/>
            <w:color w:val="000000"/>
            <w:sz w:val="20"/>
            <w:szCs w:val="20"/>
            <w:lang w:val="nl-NL"/>
            <w:rPrChange w:id="137" w:author="C.H.J. Hartgerink" w:date="2015-09-19T21:45:00Z">
              <w:rPr>
                <w:rFonts w:eastAsia="Times New Roman"/>
                <w:color w:val="000000"/>
                <w:sz w:val="20"/>
                <w:szCs w:val="20"/>
              </w:rPr>
            </w:rPrChange>
          </w:rPr>
          <w:t xml:space="preserve">minuten en kan </w:t>
        </w:r>
      </w:ins>
      <w:ins w:id="138" w:author="C.H.J. Hartgerink" w:date="2015-09-23T13:47:00Z">
        <w:r w:rsidR="008143D3" w:rsidRPr="008143D3">
          <w:rPr>
            <w:rFonts w:eastAsia="Times New Roman"/>
            <w:color w:val="000000"/>
            <w:sz w:val="20"/>
            <w:szCs w:val="20"/>
            <w:lang w:val="nl-NL"/>
          </w:rPr>
          <w:t>te allen tijde</w:t>
        </w:r>
      </w:ins>
      <w:ins w:id="139" w:author="C.H.J. Hartgerink" w:date="2015-09-19T21:45:00Z">
        <w:r w:rsidRPr="002E75DB">
          <w:rPr>
            <w:rFonts w:eastAsia="Times New Roman"/>
            <w:color w:val="000000"/>
            <w:sz w:val="20"/>
            <w:szCs w:val="20"/>
            <w:lang w:val="nl-NL"/>
            <w:rPrChange w:id="140" w:author="C.H.J. Hartgerink" w:date="2015-09-19T21:45:00Z">
              <w:rPr>
                <w:rFonts w:eastAsia="Times New Roman"/>
                <w:color w:val="000000"/>
                <w:sz w:val="20"/>
                <w:szCs w:val="20"/>
              </w:rPr>
            </w:rPrChange>
          </w:rPr>
          <w:t xml:space="preserve"> gestopt</w:t>
        </w:r>
        <w:r>
          <w:rPr>
            <w:rFonts w:eastAsia="Times New Roman"/>
            <w:color w:val="000000"/>
            <w:sz w:val="20"/>
            <w:szCs w:val="20"/>
            <w:lang w:val="nl-NL"/>
          </w:rPr>
          <w:t xml:space="preserve"> worden zonder verduidelijking.</w:t>
        </w:r>
      </w:ins>
    </w:p>
    <w:p w14:paraId="0FC8FB23" w14:textId="77777777" w:rsidR="00777EFD" w:rsidRPr="002E75DB" w:rsidRDefault="00777EFD" w:rsidP="00777EFD">
      <w:pPr>
        <w:shd w:val="clear" w:color="auto" w:fill="FFFFFF"/>
        <w:spacing w:after="0" w:line="240" w:lineRule="auto"/>
        <w:rPr>
          <w:ins w:id="141" w:author="C.H.J. Hartgerink" w:date="2015-09-19T21:33:00Z"/>
          <w:rFonts w:eastAsia="Times New Roman"/>
          <w:color w:val="000000"/>
          <w:sz w:val="18"/>
          <w:szCs w:val="18"/>
          <w:lang w:val="nl-NL"/>
          <w:rPrChange w:id="142" w:author="C.H.J. Hartgerink" w:date="2015-09-19T21:45:00Z">
            <w:rPr>
              <w:ins w:id="143" w:author="C.H.J. Hartgerink" w:date="2015-09-19T21:33:00Z"/>
              <w:rFonts w:eastAsia="Times New Roman"/>
              <w:color w:val="000000"/>
              <w:sz w:val="18"/>
              <w:szCs w:val="18"/>
            </w:rPr>
          </w:rPrChange>
        </w:rPr>
      </w:pPr>
      <w:ins w:id="144" w:author="C.H.J. Hartgerink" w:date="2015-09-19T21:33:00Z">
        <w:r w:rsidRPr="002E75DB">
          <w:rPr>
            <w:rFonts w:eastAsia="Times New Roman"/>
            <w:color w:val="000000"/>
            <w:sz w:val="18"/>
            <w:szCs w:val="18"/>
            <w:lang w:val="nl-NL"/>
            <w:rPrChange w:id="145" w:author="C.H.J. Hartgerink" w:date="2015-09-19T21:45:00Z">
              <w:rPr>
                <w:rFonts w:eastAsia="Times New Roman"/>
                <w:color w:val="000000"/>
                <w:sz w:val="18"/>
                <w:szCs w:val="18"/>
              </w:rPr>
            </w:rPrChange>
          </w:rPr>
          <w:t> </w:t>
        </w:r>
      </w:ins>
    </w:p>
    <w:p w14:paraId="2C57374C" w14:textId="20CF3C69" w:rsidR="00777EFD" w:rsidRPr="002E75DB" w:rsidRDefault="002E75DB" w:rsidP="00777EFD">
      <w:pPr>
        <w:shd w:val="clear" w:color="auto" w:fill="FFFFFF"/>
        <w:spacing w:after="0" w:line="240" w:lineRule="auto"/>
        <w:rPr>
          <w:ins w:id="146" w:author="C.H.J. Hartgerink" w:date="2015-09-19T21:33:00Z"/>
          <w:rFonts w:eastAsia="Times New Roman"/>
          <w:color w:val="000000"/>
          <w:sz w:val="18"/>
          <w:szCs w:val="18"/>
          <w:lang w:val="nl-NL"/>
          <w:rPrChange w:id="147" w:author="C.H.J. Hartgerink" w:date="2015-09-19T21:48:00Z">
            <w:rPr>
              <w:ins w:id="148" w:author="C.H.J. Hartgerink" w:date="2015-09-19T21:33:00Z"/>
              <w:rFonts w:eastAsia="Times New Roman"/>
              <w:color w:val="000000"/>
              <w:sz w:val="18"/>
              <w:szCs w:val="18"/>
            </w:rPr>
          </w:rPrChange>
        </w:rPr>
      </w:pPr>
      <w:ins w:id="149" w:author="C.H.J. Hartgerink" w:date="2015-09-19T21:45:00Z">
        <w:r>
          <w:rPr>
            <w:rFonts w:eastAsia="Times New Roman"/>
            <w:color w:val="000000"/>
            <w:sz w:val="20"/>
            <w:szCs w:val="20"/>
            <w:lang w:val="nl-NL"/>
          </w:rPr>
          <w:t xml:space="preserve">Alle identificeerbare informatie van de respondent zal gescheiden worden van de responses. </w:t>
        </w:r>
      </w:ins>
      <w:ins w:id="150" w:author="C.H.J. Hartgerink" w:date="2015-09-19T21:46:00Z">
        <w:r>
          <w:rPr>
            <w:rFonts w:eastAsia="Times New Roman"/>
            <w:color w:val="000000"/>
            <w:sz w:val="20"/>
            <w:szCs w:val="20"/>
            <w:lang w:val="nl-NL"/>
          </w:rPr>
          <w:t>De studie bevat ook een interview gedeelte, wat opgenomen en getranscribeerd zal worden. De transcripten zullen worden opgeslagen als data en de oorspronkelijke audio-opnamen zullen gearchiveerd worden op een versleutelde USB stick</w:t>
        </w:r>
      </w:ins>
      <w:ins w:id="151" w:author="C.H.J. Hartgerink" w:date="2015-09-19T21:47:00Z">
        <w:r>
          <w:rPr>
            <w:rFonts w:eastAsia="Times New Roman"/>
            <w:color w:val="000000"/>
            <w:sz w:val="20"/>
            <w:szCs w:val="20"/>
            <w:lang w:val="nl-NL"/>
          </w:rPr>
          <w:t>, ter verificatie doeleinden</w:t>
        </w:r>
      </w:ins>
      <w:ins w:id="152" w:author="C.H.J. Hartgerink" w:date="2015-09-19T21:37:00Z">
        <w:r w:rsidR="00777EFD" w:rsidRPr="002E75DB">
          <w:rPr>
            <w:rFonts w:eastAsia="Times New Roman"/>
            <w:color w:val="000000"/>
            <w:sz w:val="20"/>
            <w:szCs w:val="20"/>
            <w:lang w:val="nl-NL"/>
            <w:rPrChange w:id="153" w:author="C.H.J. Hartgerink" w:date="2015-09-19T21:47:00Z">
              <w:rPr>
                <w:rFonts w:eastAsia="Times New Roman"/>
                <w:color w:val="000000"/>
                <w:sz w:val="20"/>
                <w:szCs w:val="20"/>
              </w:rPr>
            </w:rPrChange>
          </w:rPr>
          <w:t xml:space="preserve">. </w:t>
        </w:r>
      </w:ins>
      <w:ins w:id="154" w:author="C.H.J. Hartgerink" w:date="2015-09-19T21:47:00Z">
        <w:r>
          <w:rPr>
            <w:rFonts w:eastAsia="Times New Roman"/>
            <w:color w:val="000000"/>
            <w:sz w:val="20"/>
            <w:szCs w:val="20"/>
            <w:lang w:val="nl-NL"/>
          </w:rPr>
          <w:t xml:space="preserve">Deze oorspronkelijke audio-opnamen zullen niet gedeeld worden. </w:t>
        </w:r>
        <w:r w:rsidR="008143D3">
          <w:rPr>
            <w:rFonts w:eastAsia="Times New Roman"/>
            <w:color w:val="000000"/>
            <w:sz w:val="20"/>
            <w:szCs w:val="20"/>
            <w:lang w:val="nl-NL"/>
          </w:rPr>
          <w:t xml:space="preserve">De responses </w:t>
        </w:r>
        <w:r w:rsidRPr="002E75DB">
          <w:rPr>
            <w:rFonts w:eastAsia="Times New Roman"/>
            <w:color w:val="000000"/>
            <w:sz w:val="20"/>
            <w:szCs w:val="20"/>
            <w:lang w:val="nl-NL"/>
          </w:rPr>
          <w:t xml:space="preserve">en de transcripten zullen publiekelijk gedeeld worden op het </w:t>
        </w:r>
      </w:ins>
      <w:ins w:id="155" w:author="C.H.J. Hartgerink" w:date="2015-09-19T21:33:00Z">
        <w:r w:rsidR="00777EFD" w:rsidRPr="002E75DB">
          <w:rPr>
            <w:rFonts w:eastAsia="Times New Roman"/>
            <w:color w:val="000000"/>
            <w:sz w:val="20"/>
            <w:szCs w:val="20"/>
            <w:lang w:val="nl-NL"/>
            <w:rPrChange w:id="156" w:author="C.H.J. Hartgerink" w:date="2015-09-19T21:48:00Z">
              <w:rPr>
                <w:rFonts w:eastAsia="Times New Roman"/>
                <w:color w:val="000000"/>
                <w:sz w:val="20"/>
                <w:szCs w:val="20"/>
              </w:rPr>
            </w:rPrChange>
          </w:rPr>
          <w:t xml:space="preserve">Open Science Framework </w:t>
        </w:r>
      </w:ins>
      <w:ins w:id="157" w:author="C.H.J. Hartgerink" w:date="2015-09-19T21:48:00Z">
        <w:r w:rsidRPr="002E75DB">
          <w:rPr>
            <w:rFonts w:eastAsia="Times New Roman"/>
            <w:color w:val="000000"/>
            <w:sz w:val="20"/>
            <w:szCs w:val="20"/>
            <w:lang w:val="nl-NL"/>
            <w:rPrChange w:id="158" w:author="C.H.J. Hartgerink" w:date="2015-09-19T21:48:00Z">
              <w:rPr>
                <w:rFonts w:eastAsia="Times New Roman"/>
                <w:color w:val="000000"/>
                <w:sz w:val="20"/>
                <w:szCs w:val="20"/>
              </w:rPr>
            </w:rPrChange>
          </w:rPr>
          <w:t xml:space="preserve">voor </w:t>
        </w:r>
      </w:ins>
      <w:ins w:id="159" w:author="C.H.J. Hartgerink" w:date="2015-09-23T13:48:00Z">
        <w:r w:rsidR="008143D3">
          <w:rPr>
            <w:rFonts w:eastAsia="Times New Roman"/>
            <w:color w:val="000000"/>
            <w:sz w:val="20"/>
            <w:szCs w:val="20"/>
            <w:lang w:val="nl-NL"/>
          </w:rPr>
          <w:t>onbeperkte tijd</w:t>
        </w:r>
      </w:ins>
      <w:ins w:id="160" w:author="C.H.J. Hartgerink" w:date="2015-09-19T21:48:00Z">
        <w:r w:rsidRPr="002E75DB">
          <w:rPr>
            <w:rFonts w:eastAsia="Times New Roman"/>
            <w:color w:val="000000"/>
            <w:sz w:val="20"/>
            <w:szCs w:val="20"/>
            <w:lang w:val="nl-NL"/>
            <w:rPrChange w:id="161" w:author="C.H.J. Hartgerink" w:date="2015-09-19T21:48:00Z">
              <w:rPr>
                <w:rFonts w:eastAsia="Times New Roman"/>
                <w:color w:val="000000"/>
                <w:sz w:val="20"/>
                <w:szCs w:val="20"/>
              </w:rPr>
            </w:rPrChange>
          </w:rPr>
          <w:t>, zodat andere onderzoekers de resultaten kunnen verifi</w:t>
        </w:r>
        <w:r>
          <w:rPr>
            <w:rFonts w:eastAsia="Times New Roman"/>
            <w:color w:val="000000"/>
            <w:sz w:val="20"/>
            <w:szCs w:val="20"/>
            <w:lang w:val="nl-NL"/>
          </w:rPr>
          <w:t>ëren en heranalyseren</w:t>
        </w:r>
      </w:ins>
      <w:ins w:id="162" w:author="C.H.J. Hartgerink" w:date="2015-09-19T21:33:00Z">
        <w:r w:rsidR="00777EFD" w:rsidRPr="002E75DB">
          <w:rPr>
            <w:rFonts w:eastAsia="Times New Roman"/>
            <w:color w:val="000000"/>
            <w:sz w:val="20"/>
            <w:szCs w:val="20"/>
            <w:lang w:val="nl-NL"/>
            <w:rPrChange w:id="163" w:author="C.H.J. Hartgerink" w:date="2015-09-19T21:48:00Z">
              <w:rPr>
                <w:rFonts w:eastAsia="Times New Roman"/>
                <w:color w:val="000000"/>
                <w:sz w:val="20"/>
                <w:szCs w:val="20"/>
              </w:rPr>
            </w:rPrChange>
          </w:rPr>
          <w:t>.</w:t>
        </w:r>
      </w:ins>
    </w:p>
    <w:p w14:paraId="28F12053" w14:textId="77777777" w:rsidR="00777EFD" w:rsidRPr="002E75DB" w:rsidRDefault="00777EFD" w:rsidP="00777EFD">
      <w:pPr>
        <w:shd w:val="clear" w:color="auto" w:fill="FFFFFF"/>
        <w:spacing w:after="0" w:line="240" w:lineRule="auto"/>
        <w:rPr>
          <w:ins w:id="164" w:author="C.H.J. Hartgerink" w:date="2015-09-19T21:33:00Z"/>
          <w:rFonts w:eastAsia="Times New Roman"/>
          <w:color w:val="000000"/>
          <w:sz w:val="18"/>
          <w:szCs w:val="18"/>
          <w:lang w:val="nl-NL"/>
          <w:rPrChange w:id="165" w:author="C.H.J. Hartgerink" w:date="2015-09-19T21:48:00Z">
            <w:rPr>
              <w:ins w:id="166" w:author="C.H.J. Hartgerink" w:date="2015-09-19T21:33:00Z"/>
              <w:rFonts w:eastAsia="Times New Roman"/>
              <w:color w:val="000000"/>
              <w:sz w:val="18"/>
              <w:szCs w:val="18"/>
            </w:rPr>
          </w:rPrChange>
        </w:rPr>
      </w:pPr>
    </w:p>
    <w:p w14:paraId="4571CF18" w14:textId="25FB5CAF" w:rsidR="00777EFD" w:rsidRPr="008143D3" w:rsidRDefault="008143D3" w:rsidP="00777EFD">
      <w:pPr>
        <w:shd w:val="clear" w:color="auto" w:fill="FFFFFF"/>
        <w:spacing w:after="0" w:line="240" w:lineRule="auto"/>
        <w:rPr>
          <w:ins w:id="167" w:author="C.H.J. Hartgerink" w:date="2015-09-19T21:33:00Z"/>
          <w:rFonts w:eastAsia="Times New Roman"/>
          <w:color w:val="000000"/>
          <w:sz w:val="18"/>
          <w:szCs w:val="18"/>
          <w:lang w:val="nl-NL"/>
          <w:rPrChange w:id="168" w:author="C.H.J. Hartgerink" w:date="2015-09-23T13:49:00Z">
            <w:rPr>
              <w:ins w:id="169" w:author="C.H.J. Hartgerink" w:date="2015-09-19T21:33:00Z"/>
              <w:rFonts w:eastAsia="Times New Roman"/>
              <w:color w:val="000000"/>
              <w:sz w:val="18"/>
              <w:szCs w:val="18"/>
            </w:rPr>
          </w:rPrChange>
        </w:rPr>
      </w:pPr>
      <w:ins w:id="170" w:author="C.H.J. Hartgerink" w:date="2015-09-23T13:48:00Z">
        <w:r w:rsidRPr="008143D3">
          <w:rPr>
            <w:rFonts w:eastAsia="Times New Roman"/>
            <w:color w:val="000000"/>
            <w:sz w:val="20"/>
            <w:szCs w:val="20"/>
            <w:lang w:val="nl-NL"/>
            <w:rPrChange w:id="171" w:author="C.H.J. Hartgerink" w:date="2015-09-23T13:48:00Z">
              <w:rPr>
                <w:rFonts w:eastAsia="Times New Roman"/>
                <w:color w:val="000000"/>
                <w:sz w:val="20"/>
                <w:szCs w:val="20"/>
              </w:rPr>
            </w:rPrChange>
          </w:rPr>
          <w:t>Bij voltooiing van de</w:t>
        </w:r>
      </w:ins>
      <w:ins w:id="172" w:author="C.H.J. Hartgerink" w:date="2015-09-25T10:13:00Z">
        <w:r w:rsidR="00FE2265">
          <w:rPr>
            <w:rFonts w:eastAsia="Times New Roman"/>
            <w:color w:val="000000"/>
            <w:sz w:val="20"/>
            <w:szCs w:val="20"/>
            <w:lang w:val="nl-NL"/>
          </w:rPr>
          <w:t>ze</w:t>
        </w:r>
      </w:ins>
      <w:ins w:id="173" w:author="C.H.J. Hartgerink" w:date="2015-09-23T13:48:00Z">
        <w:r w:rsidRPr="008143D3">
          <w:rPr>
            <w:rFonts w:eastAsia="Times New Roman"/>
            <w:color w:val="000000"/>
            <w:sz w:val="20"/>
            <w:szCs w:val="20"/>
            <w:lang w:val="nl-NL"/>
            <w:rPrChange w:id="174" w:author="C.H.J. Hartgerink" w:date="2015-09-23T13:48:00Z">
              <w:rPr>
                <w:rFonts w:eastAsia="Times New Roman"/>
                <w:color w:val="000000"/>
                <w:sz w:val="20"/>
                <w:szCs w:val="20"/>
              </w:rPr>
            </w:rPrChange>
          </w:rPr>
          <w:t xml:space="preserve"> studie zult u XX euro ontvangen ter compensatie. </w:t>
        </w:r>
        <w:r w:rsidRPr="008143D3">
          <w:rPr>
            <w:rFonts w:eastAsia="Times New Roman"/>
            <w:color w:val="000000"/>
            <w:sz w:val="20"/>
            <w:szCs w:val="20"/>
            <w:lang w:val="nl-NL"/>
            <w:rPrChange w:id="175" w:author="C.H.J. Hartgerink" w:date="2015-09-23T13:49:00Z">
              <w:rPr>
                <w:rFonts w:eastAsia="Times New Roman"/>
                <w:color w:val="000000"/>
                <w:sz w:val="20"/>
                <w:szCs w:val="20"/>
              </w:rPr>
            </w:rPrChange>
          </w:rPr>
          <w:t xml:space="preserve">De </w:t>
        </w:r>
      </w:ins>
      <w:ins w:id="176" w:author="C.H.J. Hartgerink" w:date="2015-09-23T13:49:00Z">
        <w:r w:rsidRPr="008143D3">
          <w:rPr>
            <w:rFonts w:eastAsia="Times New Roman"/>
            <w:color w:val="000000"/>
            <w:sz w:val="20"/>
            <w:szCs w:val="20"/>
            <w:lang w:val="nl-NL"/>
            <w:rPrChange w:id="177" w:author="C.H.J. Hartgerink" w:date="2015-09-23T13:49:00Z">
              <w:rPr>
                <w:rFonts w:eastAsia="Times New Roman"/>
                <w:color w:val="000000"/>
                <w:sz w:val="20"/>
                <w:szCs w:val="20"/>
              </w:rPr>
            </w:rPrChange>
          </w:rPr>
          <w:t xml:space="preserve">3 </w:t>
        </w:r>
      </w:ins>
      <w:ins w:id="178" w:author="C.H.J. Hartgerink" w:date="2015-09-23T13:48:00Z">
        <w:r w:rsidRPr="008143D3">
          <w:rPr>
            <w:rFonts w:eastAsia="Times New Roman"/>
            <w:color w:val="000000"/>
            <w:sz w:val="20"/>
            <w:szCs w:val="20"/>
            <w:lang w:val="nl-NL"/>
            <w:rPrChange w:id="179" w:author="C.H.J. Hartgerink" w:date="2015-09-23T13:49:00Z">
              <w:rPr>
                <w:rFonts w:eastAsia="Times New Roman"/>
                <w:color w:val="000000"/>
                <w:sz w:val="20"/>
                <w:szCs w:val="20"/>
              </w:rPr>
            </w:rPrChange>
          </w:rPr>
          <w:t>verzonnen data</w:t>
        </w:r>
      </w:ins>
      <w:ins w:id="180" w:author="C.H.J. Hartgerink" w:date="2015-09-23T13:49:00Z">
        <w:r w:rsidRPr="008143D3">
          <w:rPr>
            <w:rFonts w:eastAsia="Times New Roman"/>
            <w:color w:val="000000"/>
            <w:sz w:val="20"/>
            <w:szCs w:val="20"/>
            <w:lang w:val="nl-NL"/>
            <w:rPrChange w:id="181" w:author="C.H.J. Hartgerink" w:date="2015-09-23T13:49:00Z">
              <w:rPr>
                <w:rFonts w:eastAsia="Times New Roman"/>
                <w:color w:val="000000"/>
                <w:sz w:val="20"/>
                <w:szCs w:val="20"/>
              </w:rPr>
            </w:rPrChange>
          </w:rPr>
          <w:t>sets</w:t>
        </w:r>
      </w:ins>
      <w:ins w:id="182" w:author="C.H.J. Hartgerink" w:date="2015-09-23T13:48:00Z">
        <w:r w:rsidRPr="008143D3">
          <w:rPr>
            <w:rFonts w:eastAsia="Times New Roman"/>
            <w:color w:val="000000"/>
            <w:sz w:val="20"/>
            <w:szCs w:val="20"/>
            <w:lang w:val="nl-NL"/>
            <w:rPrChange w:id="183" w:author="C.H.J. Hartgerink" w:date="2015-09-23T13:49:00Z">
              <w:rPr>
                <w:rFonts w:eastAsia="Times New Roman"/>
                <w:color w:val="000000"/>
                <w:sz w:val="20"/>
                <w:szCs w:val="20"/>
              </w:rPr>
            </w:rPrChange>
          </w:rPr>
          <w:t xml:space="preserve"> </w:t>
        </w:r>
      </w:ins>
      <w:ins w:id="184" w:author="C.H.J. Hartgerink" w:date="2015-09-23T13:49:00Z">
        <w:r w:rsidRPr="008143D3">
          <w:rPr>
            <w:rFonts w:eastAsia="Times New Roman"/>
            <w:color w:val="000000"/>
            <w:sz w:val="20"/>
            <w:szCs w:val="20"/>
            <w:lang w:val="nl-NL"/>
            <w:rPrChange w:id="185" w:author="C.H.J. Hartgerink" w:date="2015-09-23T13:49:00Z">
              <w:rPr>
                <w:rFonts w:eastAsia="Times New Roman"/>
                <w:color w:val="000000"/>
                <w:sz w:val="20"/>
                <w:szCs w:val="20"/>
              </w:rPr>
            </w:rPrChange>
          </w:rPr>
          <w:t xml:space="preserve">die het moeilijkst te detecteren </w:t>
        </w:r>
      </w:ins>
      <w:ins w:id="186" w:author="C.H.J. Hartgerink" w:date="2015-09-23T14:01:00Z">
        <w:r w:rsidR="000C4DD0">
          <w:rPr>
            <w:rFonts w:eastAsia="Times New Roman"/>
            <w:color w:val="000000"/>
            <w:sz w:val="20"/>
            <w:szCs w:val="20"/>
            <w:lang w:val="nl-NL"/>
          </w:rPr>
          <w:t>zijn</w:t>
        </w:r>
      </w:ins>
      <w:ins w:id="187" w:author="C.H.J. Hartgerink" w:date="2015-09-23T13:49:00Z">
        <w:r w:rsidRPr="008143D3">
          <w:rPr>
            <w:rFonts w:eastAsia="Times New Roman"/>
            <w:color w:val="000000"/>
            <w:sz w:val="20"/>
            <w:szCs w:val="20"/>
            <w:lang w:val="nl-NL"/>
            <w:rPrChange w:id="188" w:author="C.H.J. Hartgerink" w:date="2015-09-23T13:49:00Z">
              <w:rPr>
                <w:rFonts w:eastAsia="Times New Roman"/>
                <w:color w:val="000000"/>
                <w:sz w:val="20"/>
                <w:szCs w:val="20"/>
              </w:rPr>
            </w:rPrChange>
          </w:rPr>
          <w:t xml:space="preserve"> als verzonnen krijgen een bonus van XX euro.</w:t>
        </w:r>
      </w:ins>
    </w:p>
    <w:p w14:paraId="3A229560" w14:textId="77777777" w:rsidR="00777EFD" w:rsidRPr="008143D3" w:rsidRDefault="00777EFD" w:rsidP="00777EFD">
      <w:pPr>
        <w:shd w:val="clear" w:color="auto" w:fill="FFFFFF"/>
        <w:spacing w:after="0" w:line="240" w:lineRule="auto"/>
        <w:rPr>
          <w:ins w:id="189" w:author="C.H.J. Hartgerink" w:date="2015-09-19T21:33:00Z"/>
          <w:rFonts w:eastAsia="Times New Roman"/>
          <w:color w:val="000000"/>
          <w:sz w:val="18"/>
          <w:szCs w:val="18"/>
          <w:lang w:val="nl-NL"/>
          <w:rPrChange w:id="190" w:author="C.H.J. Hartgerink" w:date="2015-09-23T13:49:00Z">
            <w:rPr>
              <w:ins w:id="191" w:author="C.H.J. Hartgerink" w:date="2015-09-19T21:33:00Z"/>
              <w:rFonts w:eastAsia="Times New Roman"/>
              <w:color w:val="000000"/>
              <w:sz w:val="18"/>
              <w:szCs w:val="18"/>
            </w:rPr>
          </w:rPrChange>
        </w:rPr>
      </w:pPr>
      <w:ins w:id="192" w:author="C.H.J. Hartgerink" w:date="2015-09-19T21:33:00Z">
        <w:r w:rsidRPr="008143D3">
          <w:rPr>
            <w:rFonts w:eastAsia="Times New Roman"/>
            <w:color w:val="000000"/>
            <w:sz w:val="18"/>
            <w:szCs w:val="18"/>
            <w:lang w:val="nl-NL"/>
            <w:rPrChange w:id="193" w:author="C.H.J. Hartgerink" w:date="2015-09-23T13:49:00Z">
              <w:rPr>
                <w:rFonts w:eastAsia="Times New Roman"/>
                <w:color w:val="000000"/>
                <w:sz w:val="18"/>
                <w:szCs w:val="18"/>
              </w:rPr>
            </w:rPrChange>
          </w:rPr>
          <w:t> </w:t>
        </w:r>
      </w:ins>
    </w:p>
    <w:p w14:paraId="5BC94C8E" w14:textId="4DCF7E09" w:rsidR="00777EFD" w:rsidRPr="008143D3" w:rsidRDefault="008143D3" w:rsidP="00777EFD">
      <w:pPr>
        <w:shd w:val="clear" w:color="auto" w:fill="FFFFFF"/>
        <w:spacing w:after="0" w:line="240" w:lineRule="auto"/>
        <w:rPr>
          <w:ins w:id="194" w:author="C.H.J. Hartgerink" w:date="2015-09-19T21:33:00Z"/>
          <w:rFonts w:eastAsia="Times New Roman"/>
          <w:color w:val="000000"/>
          <w:sz w:val="18"/>
          <w:szCs w:val="18"/>
          <w:lang w:val="nl-NL"/>
          <w:rPrChange w:id="195" w:author="C.H.J. Hartgerink" w:date="2015-09-23T13:50:00Z">
            <w:rPr>
              <w:ins w:id="196" w:author="C.H.J. Hartgerink" w:date="2015-09-19T21:33:00Z"/>
              <w:rFonts w:eastAsia="Times New Roman"/>
              <w:color w:val="000000"/>
              <w:sz w:val="18"/>
              <w:szCs w:val="18"/>
            </w:rPr>
          </w:rPrChange>
        </w:rPr>
      </w:pPr>
      <w:ins w:id="197" w:author="C.H.J. Hartgerink" w:date="2015-09-23T13:49:00Z">
        <w:r w:rsidRPr="008143D3">
          <w:rPr>
            <w:rFonts w:eastAsia="Times New Roman"/>
            <w:color w:val="000000"/>
            <w:sz w:val="20"/>
            <w:szCs w:val="20"/>
            <w:lang w:val="nl-NL"/>
            <w:rPrChange w:id="198" w:author="C.H.J. Hartgerink" w:date="2015-09-23T13:50:00Z">
              <w:rPr>
                <w:rFonts w:eastAsia="Times New Roman"/>
                <w:color w:val="000000"/>
                <w:sz w:val="20"/>
                <w:szCs w:val="20"/>
              </w:rPr>
            </w:rPrChange>
          </w:rPr>
          <w:t>Als u wilt meewerken aan dit onderzoek, u zich kunt vinden in de anon</w:t>
        </w:r>
      </w:ins>
      <w:ins w:id="199" w:author="C.H.J. Hartgerink" w:date="2015-09-25T10:14:00Z">
        <w:r w:rsidR="00FE2265">
          <w:rPr>
            <w:rFonts w:eastAsia="Times New Roman"/>
            <w:color w:val="000000"/>
            <w:sz w:val="20"/>
            <w:szCs w:val="20"/>
            <w:lang w:val="nl-NL"/>
          </w:rPr>
          <w:t>i</w:t>
        </w:r>
      </w:ins>
      <w:ins w:id="200" w:author="C.H.J. Hartgerink" w:date="2015-09-23T13:49:00Z">
        <w:r w:rsidRPr="008143D3">
          <w:rPr>
            <w:rFonts w:eastAsia="Times New Roman"/>
            <w:color w:val="000000"/>
            <w:sz w:val="20"/>
            <w:szCs w:val="20"/>
            <w:lang w:val="nl-NL"/>
            <w:rPrChange w:id="201" w:author="C.H.J. Hartgerink" w:date="2015-09-23T13:50:00Z">
              <w:rPr>
                <w:rFonts w:eastAsia="Times New Roman"/>
                <w:color w:val="000000"/>
                <w:sz w:val="20"/>
                <w:szCs w:val="20"/>
              </w:rPr>
            </w:rPrChange>
          </w:rPr>
          <w:t xml:space="preserve">mizatie procedure en data opslag procedure, </w:t>
        </w:r>
      </w:ins>
      <w:ins w:id="202" w:author="C.H.J. Hartgerink" w:date="2015-09-23T13:50:00Z">
        <w:r w:rsidRPr="008143D3">
          <w:rPr>
            <w:rFonts w:eastAsia="Times New Roman"/>
            <w:color w:val="000000"/>
            <w:sz w:val="20"/>
            <w:szCs w:val="20"/>
            <w:lang w:val="nl-NL"/>
            <w:rPrChange w:id="203" w:author="C.H.J. Hartgerink" w:date="2015-09-23T13:50:00Z">
              <w:rPr>
                <w:rFonts w:eastAsia="Times New Roman"/>
                <w:color w:val="000000"/>
                <w:sz w:val="20"/>
                <w:szCs w:val="20"/>
              </w:rPr>
            </w:rPrChange>
          </w:rPr>
          <w:t>kunt u dit bevestigen door beneden te tekenen</w:t>
        </w:r>
        <w:r>
          <w:rPr>
            <w:rFonts w:eastAsia="Times New Roman"/>
            <w:color w:val="000000"/>
            <w:sz w:val="20"/>
            <w:szCs w:val="20"/>
            <w:lang w:val="nl-NL"/>
          </w:rPr>
          <w:t xml:space="preserve">. Indien u nog vragen </w:t>
        </w:r>
      </w:ins>
      <w:ins w:id="204" w:author="C.H.J. Hartgerink" w:date="2015-09-23T13:51:00Z">
        <w:r w:rsidR="00035AF6">
          <w:rPr>
            <w:rFonts w:eastAsia="Times New Roman"/>
            <w:color w:val="000000"/>
            <w:sz w:val="20"/>
            <w:szCs w:val="20"/>
            <w:lang w:val="nl-NL"/>
          </w:rPr>
          <w:t xml:space="preserve">of zorgen over het onderzoek </w:t>
        </w:r>
      </w:ins>
      <w:ins w:id="205" w:author="C.H.J. Hartgerink" w:date="2015-09-23T13:50:00Z">
        <w:r>
          <w:rPr>
            <w:rFonts w:eastAsia="Times New Roman"/>
            <w:color w:val="000000"/>
            <w:sz w:val="20"/>
            <w:szCs w:val="20"/>
            <w:lang w:val="nl-NL"/>
          </w:rPr>
          <w:t>heeft, kunt u gerust mailen met een van de onder</w:t>
        </w:r>
      </w:ins>
      <w:ins w:id="206" w:author="C.H.J. Hartgerink" w:date="2015-09-23T13:51:00Z">
        <w:r>
          <w:rPr>
            <w:rFonts w:eastAsia="Times New Roman"/>
            <w:color w:val="000000"/>
            <w:sz w:val="20"/>
            <w:szCs w:val="20"/>
            <w:lang w:val="nl-NL"/>
          </w:rPr>
          <w:t>ge</w:t>
        </w:r>
      </w:ins>
      <w:ins w:id="207" w:author="C.H.J. Hartgerink" w:date="2015-09-23T13:50:00Z">
        <w:r>
          <w:rPr>
            <w:rFonts w:eastAsia="Times New Roman"/>
            <w:color w:val="000000"/>
            <w:sz w:val="20"/>
            <w:szCs w:val="20"/>
            <w:lang w:val="nl-NL"/>
          </w:rPr>
          <w:t>tekende</w:t>
        </w:r>
      </w:ins>
      <w:ins w:id="208" w:author="C.H.J. Hartgerink" w:date="2015-09-23T13:51:00Z">
        <w:r w:rsidR="00035AF6">
          <w:rPr>
            <w:rFonts w:eastAsia="Times New Roman"/>
            <w:color w:val="000000"/>
            <w:sz w:val="20"/>
            <w:szCs w:val="20"/>
            <w:lang w:val="nl-NL"/>
          </w:rPr>
          <w:t>.</w:t>
        </w:r>
      </w:ins>
    </w:p>
    <w:p w14:paraId="548AC4C4" w14:textId="77777777" w:rsidR="00777EFD" w:rsidRPr="008143D3" w:rsidRDefault="00777EFD" w:rsidP="00777EFD">
      <w:pPr>
        <w:shd w:val="clear" w:color="auto" w:fill="FFFFFF"/>
        <w:spacing w:after="0" w:line="240" w:lineRule="auto"/>
        <w:rPr>
          <w:ins w:id="209" w:author="C.H.J. Hartgerink" w:date="2015-09-19T21:33:00Z"/>
          <w:rFonts w:eastAsia="Times New Roman"/>
          <w:color w:val="000000"/>
          <w:sz w:val="18"/>
          <w:szCs w:val="18"/>
          <w:lang w:val="nl-NL"/>
          <w:rPrChange w:id="210" w:author="C.H.J. Hartgerink" w:date="2015-09-23T13:50:00Z">
            <w:rPr>
              <w:ins w:id="211" w:author="C.H.J. Hartgerink" w:date="2015-09-19T21:33:00Z"/>
              <w:rFonts w:eastAsia="Times New Roman"/>
              <w:color w:val="000000"/>
              <w:sz w:val="18"/>
              <w:szCs w:val="18"/>
            </w:rPr>
          </w:rPrChange>
        </w:rPr>
      </w:pPr>
    </w:p>
    <w:p w14:paraId="6AAB8398" w14:textId="3775C093" w:rsidR="00777EFD" w:rsidRPr="008143D3" w:rsidRDefault="008143D3" w:rsidP="00777EFD">
      <w:pPr>
        <w:shd w:val="clear" w:color="auto" w:fill="FFFFFF"/>
        <w:spacing w:after="0" w:line="240" w:lineRule="auto"/>
        <w:rPr>
          <w:ins w:id="212" w:author="C.H.J. Hartgerink" w:date="2015-09-19T21:33:00Z"/>
          <w:rFonts w:eastAsia="Times New Roman"/>
          <w:color w:val="000000"/>
          <w:sz w:val="18"/>
          <w:szCs w:val="18"/>
          <w:lang w:val="nl-NL"/>
          <w:rPrChange w:id="213" w:author="C.H.J. Hartgerink" w:date="2015-09-23T13:48:00Z">
            <w:rPr>
              <w:ins w:id="214" w:author="C.H.J. Hartgerink" w:date="2015-09-19T21:33:00Z"/>
              <w:rFonts w:eastAsia="Times New Roman"/>
              <w:color w:val="000000"/>
              <w:sz w:val="18"/>
              <w:szCs w:val="18"/>
            </w:rPr>
          </w:rPrChange>
        </w:rPr>
      </w:pPr>
      <w:ins w:id="215" w:author="C.H.J. Hartgerink" w:date="2015-09-23T13:48:00Z">
        <w:r w:rsidRPr="008143D3">
          <w:rPr>
            <w:rFonts w:eastAsia="Times New Roman"/>
            <w:color w:val="000000"/>
            <w:sz w:val="20"/>
            <w:szCs w:val="20"/>
            <w:lang w:val="nl-NL"/>
            <w:rPrChange w:id="216" w:author="C.H.J. Hartgerink" w:date="2015-09-23T13:48:00Z">
              <w:rPr>
                <w:rFonts w:eastAsia="Times New Roman"/>
                <w:color w:val="000000"/>
                <w:sz w:val="20"/>
                <w:szCs w:val="20"/>
              </w:rPr>
            </w:rPrChange>
          </w:rPr>
          <w:t>Dank u</w:t>
        </w:r>
      </w:ins>
      <w:ins w:id="217" w:author="C.H.J. Hartgerink" w:date="2015-09-19T21:33:00Z">
        <w:r w:rsidR="00777EFD" w:rsidRPr="008143D3">
          <w:rPr>
            <w:rFonts w:eastAsia="Times New Roman"/>
            <w:color w:val="000000"/>
            <w:sz w:val="20"/>
            <w:szCs w:val="20"/>
            <w:lang w:val="nl-NL"/>
            <w:rPrChange w:id="218" w:author="C.H.J. Hartgerink" w:date="2015-09-23T13:48:00Z">
              <w:rPr>
                <w:rFonts w:eastAsia="Times New Roman"/>
                <w:color w:val="000000"/>
                <w:sz w:val="20"/>
                <w:szCs w:val="20"/>
              </w:rPr>
            </w:rPrChange>
          </w:rPr>
          <w:t>,</w:t>
        </w:r>
        <w:r w:rsidR="00777EFD" w:rsidRPr="008143D3">
          <w:rPr>
            <w:rFonts w:eastAsia="Times New Roman"/>
            <w:color w:val="000000"/>
            <w:sz w:val="20"/>
            <w:szCs w:val="20"/>
            <w:lang w:val="nl-NL"/>
            <w:rPrChange w:id="219" w:author="C.H.J. Hartgerink" w:date="2015-09-23T13:48:00Z">
              <w:rPr>
                <w:rFonts w:eastAsia="Times New Roman"/>
                <w:color w:val="000000"/>
                <w:sz w:val="20"/>
                <w:szCs w:val="20"/>
              </w:rPr>
            </w:rPrChange>
          </w:rPr>
          <w:br/>
          <w:t>Chris Hartgerink (</w:t>
        </w:r>
        <w:r w:rsidR="00777EFD" w:rsidRPr="00777EFD">
          <w:rPr>
            <w:rFonts w:eastAsia="Times New Roman"/>
            <w:color w:val="000000"/>
            <w:sz w:val="20"/>
            <w:szCs w:val="20"/>
          </w:rPr>
          <w:fldChar w:fldCharType="begin"/>
        </w:r>
        <w:r w:rsidR="00777EFD" w:rsidRPr="008143D3">
          <w:rPr>
            <w:rFonts w:eastAsia="Times New Roman"/>
            <w:color w:val="000000"/>
            <w:sz w:val="20"/>
            <w:szCs w:val="20"/>
            <w:lang w:val="nl-NL"/>
            <w:rPrChange w:id="220" w:author="C.H.J. Hartgerink" w:date="2015-09-23T13:48:00Z">
              <w:rPr>
                <w:rFonts w:eastAsia="Times New Roman"/>
                <w:color w:val="000000"/>
                <w:sz w:val="20"/>
                <w:szCs w:val="20"/>
              </w:rPr>
            </w:rPrChange>
          </w:rPr>
          <w:instrText xml:space="preserve"> HYPERLINK "mailto:c.h.j.hartgerink@tilburguniversity.edu" </w:instrText>
        </w:r>
        <w:r w:rsidR="00777EFD" w:rsidRPr="00777EFD">
          <w:rPr>
            <w:rFonts w:eastAsia="Times New Roman"/>
            <w:color w:val="000000"/>
            <w:sz w:val="20"/>
            <w:szCs w:val="20"/>
          </w:rPr>
          <w:fldChar w:fldCharType="separate"/>
        </w:r>
        <w:r w:rsidR="00777EFD" w:rsidRPr="008143D3">
          <w:rPr>
            <w:rFonts w:eastAsia="Times New Roman"/>
            <w:color w:val="366CCC"/>
            <w:sz w:val="20"/>
            <w:szCs w:val="20"/>
            <w:u w:val="single"/>
            <w:lang w:val="nl-NL"/>
            <w:rPrChange w:id="221" w:author="C.H.J. Hartgerink" w:date="2015-09-23T13:48:00Z">
              <w:rPr>
                <w:rFonts w:eastAsia="Times New Roman"/>
                <w:color w:val="366CCC"/>
                <w:sz w:val="20"/>
                <w:szCs w:val="20"/>
                <w:u w:val="single"/>
              </w:rPr>
            </w:rPrChange>
          </w:rPr>
          <w:t>c.h.j.hartgerink@tilburguniversity.edu</w:t>
        </w:r>
        <w:r w:rsidR="00777EFD" w:rsidRPr="00777EFD">
          <w:rPr>
            <w:rFonts w:eastAsia="Times New Roman"/>
            <w:color w:val="000000"/>
            <w:sz w:val="20"/>
            <w:szCs w:val="20"/>
          </w:rPr>
          <w:fldChar w:fldCharType="end"/>
        </w:r>
        <w:r w:rsidR="00777EFD" w:rsidRPr="008143D3">
          <w:rPr>
            <w:rFonts w:eastAsia="Times New Roman"/>
            <w:color w:val="000000"/>
            <w:sz w:val="20"/>
            <w:szCs w:val="20"/>
            <w:lang w:val="nl-NL"/>
            <w:rPrChange w:id="222" w:author="C.H.J. Hartgerink" w:date="2015-09-23T13:48:00Z">
              <w:rPr>
                <w:rFonts w:eastAsia="Times New Roman"/>
                <w:color w:val="000000"/>
                <w:sz w:val="20"/>
                <w:szCs w:val="20"/>
              </w:rPr>
            </w:rPrChange>
          </w:rPr>
          <w:t>)</w:t>
        </w:r>
        <w:r w:rsidR="00777EFD" w:rsidRPr="008143D3">
          <w:rPr>
            <w:rFonts w:eastAsia="Times New Roman"/>
            <w:color w:val="000000"/>
            <w:sz w:val="20"/>
            <w:szCs w:val="20"/>
            <w:lang w:val="nl-NL"/>
            <w:rPrChange w:id="223" w:author="C.H.J. Hartgerink" w:date="2015-09-23T13:48:00Z">
              <w:rPr>
                <w:rFonts w:eastAsia="Times New Roman"/>
                <w:color w:val="000000"/>
                <w:sz w:val="20"/>
                <w:szCs w:val="20"/>
              </w:rPr>
            </w:rPrChange>
          </w:rPr>
          <w:br/>
          <w:t>Jelte Wicherts (</w:t>
        </w:r>
        <w:r w:rsidR="00777EFD" w:rsidRPr="00777EFD">
          <w:rPr>
            <w:rFonts w:eastAsia="Times New Roman"/>
            <w:color w:val="000000"/>
            <w:sz w:val="20"/>
            <w:szCs w:val="20"/>
          </w:rPr>
          <w:fldChar w:fldCharType="begin"/>
        </w:r>
        <w:r w:rsidR="00777EFD" w:rsidRPr="008143D3">
          <w:rPr>
            <w:rFonts w:eastAsia="Times New Roman"/>
            <w:color w:val="000000"/>
            <w:sz w:val="20"/>
            <w:szCs w:val="20"/>
            <w:lang w:val="nl-NL"/>
            <w:rPrChange w:id="224" w:author="C.H.J. Hartgerink" w:date="2015-09-23T13:48:00Z">
              <w:rPr>
                <w:rFonts w:eastAsia="Times New Roman"/>
                <w:color w:val="000000"/>
                <w:sz w:val="20"/>
                <w:szCs w:val="20"/>
              </w:rPr>
            </w:rPrChange>
          </w:rPr>
          <w:instrText xml:space="preserve"> HYPERLINK "mailto:j.m.wicherts@tilburguniversity.edu" </w:instrText>
        </w:r>
        <w:r w:rsidR="00777EFD" w:rsidRPr="00777EFD">
          <w:rPr>
            <w:rFonts w:eastAsia="Times New Roman"/>
            <w:color w:val="000000"/>
            <w:sz w:val="20"/>
            <w:szCs w:val="20"/>
          </w:rPr>
          <w:fldChar w:fldCharType="separate"/>
        </w:r>
        <w:r w:rsidR="00777EFD" w:rsidRPr="008143D3">
          <w:rPr>
            <w:rFonts w:eastAsia="Times New Roman"/>
            <w:color w:val="366CCC"/>
            <w:sz w:val="20"/>
            <w:szCs w:val="20"/>
            <w:u w:val="single"/>
            <w:lang w:val="nl-NL"/>
            <w:rPrChange w:id="225" w:author="C.H.J. Hartgerink" w:date="2015-09-23T13:48:00Z">
              <w:rPr>
                <w:rFonts w:eastAsia="Times New Roman"/>
                <w:color w:val="366CCC"/>
                <w:sz w:val="20"/>
                <w:szCs w:val="20"/>
                <w:u w:val="single"/>
              </w:rPr>
            </w:rPrChange>
          </w:rPr>
          <w:t>j.m.wicherts@tilburguniversity.edu</w:t>
        </w:r>
        <w:r w:rsidR="00777EFD" w:rsidRPr="00777EFD">
          <w:rPr>
            <w:rFonts w:eastAsia="Times New Roman"/>
            <w:color w:val="000000"/>
            <w:sz w:val="20"/>
            <w:szCs w:val="20"/>
          </w:rPr>
          <w:fldChar w:fldCharType="end"/>
        </w:r>
        <w:r w:rsidR="00777EFD" w:rsidRPr="008143D3">
          <w:rPr>
            <w:rFonts w:eastAsia="Times New Roman"/>
            <w:color w:val="000000"/>
            <w:sz w:val="20"/>
            <w:szCs w:val="20"/>
            <w:lang w:val="nl-NL"/>
            <w:rPrChange w:id="226" w:author="C.H.J. Hartgerink" w:date="2015-09-23T13:48:00Z">
              <w:rPr>
                <w:rFonts w:eastAsia="Times New Roman"/>
                <w:color w:val="000000"/>
                <w:sz w:val="20"/>
                <w:szCs w:val="20"/>
              </w:rPr>
            </w:rPrChange>
          </w:rPr>
          <w:t>)</w:t>
        </w:r>
        <w:r w:rsidR="00777EFD" w:rsidRPr="008143D3">
          <w:rPr>
            <w:rFonts w:eastAsia="Times New Roman"/>
            <w:color w:val="000000"/>
            <w:sz w:val="20"/>
            <w:szCs w:val="20"/>
            <w:lang w:val="nl-NL"/>
            <w:rPrChange w:id="227" w:author="C.H.J. Hartgerink" w:date="2015-09-23T13:48:00Z">
              <w:rPr>
                <w:rFonts w:eastAsia="Times New Roman"/>
                <w:color w:val="000000"/>
                <w:sz w:val="20"/>
                <w:szCs w:val="20"/>
              </w:rPr>
            </w:rPrChange>
          </w:rPr>
          <w:br/>
          <w:t>Marcel van Assen (</w:t>
        </w:r>
        <w:r w:rsidR="00777EFD" w:rsidRPr="00777EFD">
          <w:rPr>
            <w:rFonts w:eastAsia="Times New Roman"/>
            <w:color w:val="000000"/>
            <w:sz w:val="20"/>
            <w:szCs w:val="20"/>
          </w:rPr>
          <w:fldChar w:fldCharType="begin"/>
        </w:r>
        <w:r w:rsidR="00777EFD" w:rsidRPr="008143D3">
          <w:rPr>
            <w:rFonts w:eastAsia="Times New Roman"/>
            <w:color w:val="000000"/>
            <w:sz w:val="20"/>
            <w:szCs w:val="20"/>
            <w:lang w:val="nl-NL"/>
            <w:rPrChange w:id="228" w:author="C.H.J. Hartgerink" w:date="2015-09-23T13:48:00Z">
              <w:rPr>
                <w:rFonts w:eastAsia="Times New Roman"/>
                <w:color w:val="000000"/>
                <w:sz w:val="20"/>
                <w:szCs w:val="20"/>
              </w:rPr>
            </w:rPrChange>
          </w:rPr>
          <w:instrText xml:space="preserve"> HYPERLINK "mailto:m.a.l.m.vanassen@tilburgunviversity.edu" </w:instrText>
        </w:r>
        <w:r w:rsidR="00777EFD" w:rsidRPr="00777EFD">
          <w:rPr>
            <w:rFonts w:eastAsia="Times New Roman"/>
            <w:color w:val="000000"/>
            <w:sz w:val="20"/>
            <w:szCs w:val="20"/>
          </w:rPr>
          <w:fldChar w:fldCharType="separate"/>
        </w:r>
        <w:r w:rsidR="00777EFD" w:rsidRPr="008143D3">
          <w:rPr>
            <w:rFonts w:eastAsia="Times New Roman"/>
            <w:color w:val="366CCC"/>
            <w:sz w:val="20"/>
            <w:szCs w:val="20"/>
            <w:u w:val="single"/>
            <w:lang w:val="nl-NL"/>
            <w:rPrChange w:id="229" w:author="C.H.J. Hartgerink" w:date="2015-09-23T13:48:00Z">
              <w:rPr>
                <w:rFonts w:eastAsia="Times New Roman"/>
                <w:color w:val="366CCC"/>
                <w:sz w:val="20"/>
                <w:szCs w:val="20"/>
                <w:u w:val="single"/>
              </w:rPr>
            </w:rPrChange>
          </w:rPr>
          <w:t>m.a.l.m.vanassen@tilburgunviversity.edu</w:t>
        </w:r>
        <w:r w:rsidR="00777EFD" w:rsidRPr="00777EFD">
          <w:rPr>
            <w:rFonts w:eastAsia="Times New Roman"/>
            <w:color w:val="000000"/>
            <w:sz w:val="20"/>
            <w:szCs w:val="20"/>
          </w:rPr>
          <w:fldChar w:fldCharType="end"/>
        </w:r>
        <w:r w:rsidR="00777EFD" w:rsidRPr="008143D3">
          <w:rPr>
            <w:rFonts w:eastAsia="Times New Roman"/>
            <w:color w:val="000000"/>
            <w:sz w:val="20"/>
            <w:szCs w:val="20"/>
            <w:lang w:val="nl-NL"/>
            <w:rPrChange w:id="230" w:author="C.H.J. Hartgerink" w:date="2015-09-23T13:48:00Z">
              <w:rPr>
                <w:rFonts w:eastAsia="Times New Roman"/>
                <w:color w:val="000000"/>
                <w:sz w:val="20"/>
                <w:szCs w:val="20"/>
              </w:rPr>
            </w:rPrChange>
          </w:rPr>
          <w:t>)</w:t>
        </w:r>
        <w:r w:rsidR="00777EFD" w:rsidRPr="008143D3">
          <w:rPr>
            <w:rFonts w:eastAsia="Times New Roman"/>
            <w:color w:val="000000"/>
            <w:sz w:val="18"/>
            <w:szCs w:val="18"/>
            <w:lang w:val="nl-NL"/>
            <w:rPrChange w:id="231" w:author="C.H.J. Hartgerink" w:date="2015-09-23T13:48:00Z">
              <w:rPr>
                <w:rFonts w:eastAsia="Times New Roman"/>
                <w:color w:val="000000"/>
                <w:sz w:val="18"/>
                <w:szCs w:val="18"/>
              </w:rPr>
            </w:rPrChange>
          </w:rPr>
          <w:br/>
          <w:t> </w:t>
        </w:r>
      </w:ins>
    </w:p>
    <w:p w14:paraId="510FEB6E" w14:textId="77777777" w:rsidR="00777EFD" w:rsidRPr="008143D3" w:rsidRDefault="00777EFD">
      <w:pPr>
        <w:ind w:right="1586"/>
        <w:rPr>
          <w:ins w:id="232" w:author="C.H.J. Hartgerink" w:date="2015-09-19T21:39:00Z"/>
          <w:lang w:val="nl-NL"/>
          <w:rPrChange w:id="233" w:author="C.H.J. Hartgerink" w:date="2015-09-23T13:48:00Z">
            <w:rPr>
              <w:ins w:id="234" w:author="C.H.J. Hartgerink" w:date="2015-09-19T21:39:00Z"/>
            </w:rPr>
          </w:rPrChange>
        </w:rPr>
        <w:pPrChange w:id="235" w:author="C.H.J. Hartgerink" w:date="2015-09-19T21:39:00Z">
          <w:pPr>
            <w:ind w:left="1134" w:right="1586"/>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6" w:author="C.H.J. Hartgerink" w:date="2015-09-19T21:40:00Z">
          <w:tblPr>
            <w:tblStyle w:val="TableGrid"/>
            <w:tblW w:w="0" w:type="auto"/>
            <w:tblLook w:val="04A0" w:firstRow="1" w:lastRow="0" w:firstColumn="1" w:lastColumn="0" w:noHBand="0" w:noVBand="1"/>
          </w:tblPr>
        </w:tblPrChange>
      </w:tblPr>
      <w:tblGrid>
        <w:gridCol w:w="5395"/>
        <w:gridCol w:w="5395"/>
        <w:tblGridChange w:id="237">
          <w:tblGrid>
            <w:gridCol w:w="25"/>
            <w:gridCol w:w="5370"/>
            <w:gridCol w:w="25"/>
            <w:gridCol w:w="5370"/>
            <w:gridCol w:w="25"/>
          </w:tblGrid>
        </w:tblGridChange>
      </w:tblGrid>
      <w:tr w:rsidR="002E75DB" w14:paraId="1654F12D" w14:textId="77777777" w:rsidTr="002E75DB">
        <w:trPr>
          <w:ins w:id="238" w:author="C.H.J. Hartgerink" w:date="2015-09-19T21:39:00Z"/>
          <w:trPrChange w:id="239" w:author="C.H.J. Hartgerink" w:date="2015-09-19T21:40:00Z">
            <w:trPr>
              <w:gridBefore w:val="1"/>
            </w:trPr>
          </w:trPrChange>
        </w:trPr>
        <w:tc>
          <w:tcPr>
            <w:tcW w:w="5395" w:type="dxa"/>
            <w:tcPrChange w:id="240" w:author="C.H.J. Hartgerink" w:date="2015-09-19T21:40:00Z">
              <w:tcPr>
                <w:tcW w:w="5395" w:type="dxa"/>
                <w:gridSpan w:val="2"/>
              </w:tcPr>
            </w:tcPrChange>
          </w:tcPr>
          <w:p w14:paraId="4DF9C83E" w14:textId="120D2F4C" w:rsidR="002E75DB" w:rsidRDefault="002E75DB" w:rsidP="002E75DB">
            <w:pPr>
              <w:ind w:right="1586"/>
              <w:rPr>
                <w:ins w:id="241" w:author="C.H.J. Hartgerink" w:date="2015-09-19T21:39:00Z"/>
              </w:rPr>
            </w:pPr>
            <w:ins w:id="242" w:author="C.H.J. Hartgerink" w:date="2015-09-19T21:39:00Z">
              <w:r>
                <w:t>Proefpersoon</w:t>
              </w:r>
            </w:ins>
          </w:p>
        </w:tc>
        <w:tc>
          <w:tcPr>
            <w:tcW w:w="5395" w:type="dxa"/>
            <w:tcPrChange w:id="243" w:author="C.H.J. Hartgerink" w:date="2015-09-19T21:40:00Z">
              <w:tcPr>
                <w:tcW w:w="5395" w:type="dxa"/>
                <w:gridSpan w:val="2"/>
              </w:tcPr>
            </w:tcPrChange>
          </w:tcPr>
          <w:p w14:paraId="0283D37C" w14:textId="2C0CAD11" w:rsidR="002E75DB" w:rsidRDefault="009D3503" w:rsidP="002E75DB">
            <w:pPr>
              <w:ind w:right="1586"/>
              <w:rPr>
                <w:ins w:id="244" w:author="C.H.J. Hartgerink" w:date="2015-09-19T21:39:00Z"/>
              </w:rPr>
            </w:pPr>
            <w:ins w:id="245" w:author="C.H.J. Hartgerink" w:date="2015-09-19T21:48:00Z">
              <w:r>
                <w:t>Proefleider</w:t>
              </w:r>
            </w:ins>
          </w:p>
        </w:tc>
      </w:tr>
      <w:tr w:rsidR="002E75DB" w14:paraId="2069F5FA" w14:textId="77777777" w:rsidTr="002E75DB">
        <w:trPr>
          <w:ins w:id="246" w:author="C.H.J. Hartgerink" w:date="2015-09-19T21:39:00Z"/>
          <w:trPrChange w:id="247" w:author="C.H.J. Hartgerink" w:date="2015-09-19T21:40:00Z">
            <w:trPr>
              <w:gridBefore w:val="1"/>
            </w:trPr>
          </w:trPrChange>
        </w:trPr>
        <w:tc>
          <w:tcPr>
            <w:tcW w:w="5395" w:type="dxa"/>
            <w:tcPrChange w:id="248" w:author="C.H.J. Hartgerink" w:date="2015-09-19T21:40:00Z">
              <w:tcPr>
                <w:tcW w:w="5395" w:type="dxa"/>
                <w:gridSpan w:val="2"/>
              </w:tcPr>
            </w:tcPrChange>
          </w:tcPr>
          <w:p w14:paraId="53B4F682" w14:textId="002A7574" w:rsidR="002E75DB" w:rsidRDefault="002E75DB" w:rsidP="002E75DB">
            <w:pPr>
              <w:ind w:right="1586"/>
              <w:rPr>
                <w:ins w:id="249" w:author="C.H.J. Hartgerink" w:date="2015-09-19T21:39:00Z"/>
              </w:rPr>
            </w:pPr>
            <w:ins w:id="250" w:author="C.H.J. Hartgerink" w:date="2015-09-19T21:39:00Z">
              <w:r>
                <w:t>______________________</w:t>
              </w:r>
            </w:ins>
          </w:p>
        </w:tc>
        <w:tc>
          <w:tcPr>
            <w:tcW w:w="5395" w:type="dxa"/>
            <w:tcPrChange w:id="251" w:author="C.H.J. Hartgerink" w:date="2015-09-19T21:40:00Z">
              <w:tcPr>
                <w:tcW w:w="5395" w:type="dxa"/>
                <w:gridSpan w:val="2"/>
              </w:tcPr>
            </w:tcPrChange>
          </w:tcPr>
          <w:p w14:paraId="6061BBAE" w14:textId="77E88382" w:rsidR="002E75DB" w:rsidRDefault="002E75DB" w:rsidP="002E75DB">
            <w:pPr>
              <w:ind w:right="1586"/>
              <w:rPr>
                <w:ins w:id="252" w:author="C.H.J. Hartgerink" w:date="2015-09-19T21:39:00Z"/>
              </w:rPr>
            </w:pPr>
            <w:ins w:id="253" w:author="C.H.J. Hartgerink" w:date="2015-09-19T21:39:00Z">
              <w:r>
                <w:t>_____________________________</w:t>
              </w:r>
            </w:ins>
          </w:p>
        </w:tc>
      </w:tr>
      <w:tr w:rsidR="002E75DB" w14:paraId="1C041604" w14:textId="77777777" w:rsidTr="002E75DB">
        <w:trPr>
          <w:ins w:id="254" w:author="C.H.J. Hartgerink" w:date="2015-09-19T21:39:00Z"/>
          <w:trPrChange w:id="255" w:author="C.H.J. Hartgerink" w:date="2015-09-19T21:40:00Z">
            <w:trPr>
              <w:gridBefore w:val="1"/>
            </w:trPr>
          </w:trPrChange>
        </w:trPr>
        <w:tc>
          <w:tcPr>
            <w:tcW w:w="5395" w:type="dxa"/>
            <w:tcPrChange w:id="256" w:author="C.H.J. Hartgerink" w:date="2015-09-19T21:40:00Z">
              <w:tcPr>
                <w:tcW w:w="5395" w:type="dxa"/>
                <w:gridSpan w:val="2"/>
              </w:tcPr>
            </w:tcPrChange>
          </w:tcPr>
          <w:p w14:paraId="1C0E43A6" w14:textId="28C48006" w:rsidR="002E75DB" w:rsidRDefault="002E75DB" w:rsidP="002E75DB">
            <w:pPr>
              <w:ind w:right="1586"/>
              <w:rPr>
                <w:ins w:id="257" w:author="C.H.J. Hartgerink" w:date="2015-09-19T21:39:00Z"/>
              </w:rPr>
            </w:pPr>
            <w:ins w:id="258" w:author="C.H.J. Hartgerink" w:date="2015-09-19T21:39:00Z">
              <w:r>
                <w:t>Datum</w:t>
              </w:r>
            </w:ins>
          </w:p>
        </w:tc>
        <w:tc>
          <w:tcPr>
            <w:tcW w:w="5395" w:type="dxa"/>
            <w:tcPrChange w:id="259" w:author="C.H.J. Hartgerink" w:date="2015-09-19T21:40:00Z">
              <w:tcPr>
                <w:tcW w:w="5395" w:type="dxa"/>
                <w:gridSpan w:val="2"/>
              </w:tcPr>
            </w:tcPrChange>
          </w:tcPr>
          <w:p w14:paraId="6A460A40" w14:textId="1570257F" w:rsidR="002E75DB" w:rsidRDefault="002E75DB" w:rsidP="002E75DB">
            <w:pPr>
              <w:ind w:right="1586"/>
              <w:rPr>
                <w:ins w:id="260" w:author="C.H.J. Hartgerink" w:date="2015-09-19T21:39:00Z"/>
              </w:rPr>
            </w:pPr>
            <w:ins w:id="261" w:author="C.H.J. Hartgerink" w:date="2015-09-19T21:39:00Z">
              <w:r>
                <w:t>Datum</w:t>
              </w:r>
            </w:ins>
          </w:p>
        </w:tc>
      </w:tr>
      <w:tr w:rsidR="002E75DB" w14:paraId="61C0CAF5" w14:textId="77777777" w:rsidTr="002E75DB">
        <w:trPr>
          <w:ins w:id="262" w:author="C.H.J. Hartgerink" w:date="2015-09-19T21:39:00Z"/>
          <w:trPrChange w:id="263" w:author="C.H.J. Hartgerink" w:date="2015-09-19T21:40:00Z">
            <w:trPr>
              <w:gridBefore w:val="1"/>
            </w:trPr>
          </w:trPrChange>
        </w:trPr>
        <w:tc>
          <w:tcPr>
            <w:tcW w:w="5395" w:type="dxa"/>
            <w:tcPrChange w:id="264" w:author="C.H.J. Hartgerink" w:date="2015-09-19T21:40:00Z">
              <w:tcPr>
                <w:tcW w:w="5395" w:type="dxa"/>
                <w:gridSpan w:val="2"/>
              </w:tcPr>
            </w:tcPrChange>
          </w:tcPr>
          <w:p w14:paraId="63CD45FB" w14:textId="0A5B3F46" w:rsidR="002E75DB" w:rsidRDefault="002E75DB" w:rsidP="002E75DB">
            <w:pPr>
              <w:ind w:right="1586"/>
              <w:rPr>
                <w:ins w:id="265" w:author="C.H.J. Hartgerink" w:date="2015-09-19T21:39:00Z"/>
              </w:rPr>
            </w:pPr>
            <w:ins w:id="266" w:author="C.H.J. Hartgerink" w:date="2015-09-19T21:39:00Z">
              <w:r>
                <w:t>______________________</w:t>
              </w:r>
            </w:ins>
          </w:p>
        </w:tc>
        <w:tc>
          <w:tcPr>
            <w:tcW w:w="5395" w:type="dxa"/>
            <w:tcPrChange w:id="267" w:author="C.H.J. Hartgerink" w:date="2015-09-19T21:40:00Z">
              <w:tcPr>
                <w:tcW w:w="5395" w:type="dxa"/>
                <w:gridSpan w:val="2"/>
              </w:tcPr>
            </w:tcPrChange>
          </w:tcPr>
          <w:p w14:paraId="5502A6AB" w14:textId="69971481" w:rsidR="002E75DB" w:rsidRDefault="002E75DB" w:rsidP="002E75DB">
            <w:pPr>
              <w:ind w:right="1586"/>
              <w:rPr>
                <w:ins w:id="268" w:author="C.H.J. Hartgerink" w:date="2015-09-19T21:39:00Z"/>
              </w:rPr>
            </w:pPr>
            <w:ins w:id="269" w:author="C.H.J. Hartgerink" w:date="2015-09-19T21:39:00Z">
              <w:r>
                <w:t>_____________________________</w:t>
              </w:r>
            </w:ins>
          </w:p>
        </w:tc>
      </w:tr>
      <w:tr w:rsidR="002E75DB" w14:paraId="36D7DB84" w14:textId="77777777" w:rsidTr="002E75DB">
        <w:trPr>
          <w:ins w:id="270" w:author="C.H.J. Hartgerink" w:date="2015-09-19T21:39:00Z"/>
          <w:trPrChange w:id="271" w:author="C.H.J. Hartgerink" w:date="2015-09-19T21:40:00Z">
            <w:trPr>
              <w:gridBefore w:val="1"/>
            </w:trPr>
          </w:trPrChange>
        </w:trPr>
        <w:tc>
          <w:tcPr>
            <w:tcW w:w="5395" w:type="dxa"/>
            <w:tcPrChange w:id="272" w:author="C.H.J. Hartgerink" w:date="2015-09-19T21:40:00Z">
              <w:tcPr>
                <w:tcW w:w="5395" w:type="dxa"/>
                <w:gridSpan w:val="2"/>
              </w:tcPr>
            </w:tcPrChange>
          </w:tcPr>
          <w:p w14:paraId="3C36F4DE" w14:textId="63FA7BEB" w:rsidR="002E75DB" w:rsidRDefault="002E75DB" w:rsidP="002E75DB">
            <w:pPr>
              <w:ind w:right="1586"/>
              <w:rPr>
                <w:ins w:id="273" w:author="C.H.J. Hartgerink" w:date="2015-09-19T21:39:00Z"/>
              </w:rPr>
            </w:pPr>
            <w:ins w:id="274" w:author="C.H.J. Hartgerink" w:date="2015-09-19T21:39:00Z">
              <w:r>
                <w:t>Handtekening</w:t>
              </w:r>
            </w:ins>
          </w:p>
        </w:tc>
        <w:tc>
          <w:tcPr>
            <w:tcW w:w="5395" w:type="dxa"/>
            <w:tcPrChange w:id="275" w:author="C.H.J. Hartgerink" w:date="2015-09-19T21:40:00Z">
              <w:tcPr>
                <w:tcW w:w="5395" w:type="dxa"/>
                <w:gridSpan w:val="2"/>
              </w:tcPr>
            </w:tcPrChange>
          </w:tcPr>
          <w:p w14:paraId="235CB6A7" w14:textId="1B70C528" w:rsidR="002E75DB" w:rsidRDefault="002E75DB" w:rsidP="002E75DB">
            <w:pPr>
              <w:ind w:right="1586"/>
              <w:rPr>
                <w:ins w:id="276" w:author="C.H.J. Hartgerink" w:date="2015-09-19T21:39:00Z"/>
              </w:rPr>
            </w:pPr>
            <w:ins w:id="277" w:author="C.H.J. Hartgerink" w:date="2015-09-19T21:40:00Z">
              <w:r>
                <w:t>Handtekening</w:t>
              </w:r>
            </w:ins>
          </w:p>
        </w:tc>
      </w:tr>
      <w:tr w:rsidR="002E75DB" w14:paraId="656D602D" w14:textId="77777777" w:rsidTr="002E75DB">
        <w:trPr>
          <w:ins w:id="278" w:author="C.H.J. Hartgerink" w:date="2015-09-19T21:40:00Z"/>
        </w:trPr>
        <w:tc>
          <w:tcPr>
            <w:tcW w:w="5395" w:type="dxa"/>
          </w:tcPr>
          <w:p w14:paraId="35C8F66C" w14:textId="77777777" w:rsidR="002E75DB" w:rsidRDefault="002E75DB" w:rsidP="002E75DB">
            <w:pPr>
              <w:ind w:right="1586"/>
              <w:rPr>
                <w:ins w:id="279" w:author="C.H.J. Hartgerink" w:date="2015-09-19T21:40:00Z"/>
              </w:rPr>
            </w:pPr>
          </w:p>
        </w:tc>
        <w:tc>
          <w:tcPr>
            <w:tcW w:w="5395" w:type="dxa"/>
          </w:tcPr>
          <w:p w14:paraId="79A260ED" w14:textId="77777777" w:rsidR="002E75DB" w:rsidRDefault="002E75DB" w:rsidP="002E75DB">
            <w:pPr>
              <w:ind w:right="1586"/>
              <w:rPr>
                <w:ins w:id="280" w:author="C.H.J. Hartgerink" w:date="2015-09-19T21:40:00Z"/>
              </w:rPr>
            </w:pPr>
          </w:p>
        </w:tc>
      </w:tr>
      <w:tr w:rsidR="002E75DB" w14:paraId="44A7FC70" w14:textId="77777777" w:rsidTr="002E75DB">
        <w:trPr>
          <w:ins w:id="281" w:author="C.H.J. Hartgerink" w:date="2015-09-19T21:40:00Z"/>
        </w:trPr>
        <w:tc>
          <w:tcPr>
            <w:tcW w:w="5395" w:type="dxa"/>
          </w:tcPr>
          <w:p w14:paraId="59BE1DF3" w14:textId="77777777" w:rsidR="002E75DB" w:rsidRDefault="002E75DB" w:rsidP="002E75DB">
            <w:pPr>
              <w:ind w:right="1586"/>
              <w:rPr>
                <w:ins w:id="282" w:author="C.H.J. Hartgerink" w:date="2015-09-19T21:40:00Z"/>
              </w:rPr>
            </w:pPr>
          </w:p>
        </w:tc>
        <w:tc>
          <w:tcPr>
            <w:tcW w:w="5395" w:type="dxa"/>
          </w:tcPr>
          <w:p w14:paraId="6D8FE744" w14:textId="77777777" w:rsidR="002E75DB" w:rsidRDefault="002E75DB" w:rsidP="002E75DB">
            <w:pPr>
              <w:ind w:right="1586"/>
              <w:rPr>
                <w:ins w:id="283" w:author="C.H.J. Hartgerink" w:date="2015-09-19T21:40:00Z"/>
              </w:rPr>
            </w:pPr>
          </w:p>
        </w:tc>
      </w:tr>
      <w:tr w:rsidR="002E75DB" w14:paraId="5C94113B" w14:textId="77777777" w:rsidTr="002E75DB">
        <w:trPr>
          <w:ins w:id="284" w:author="C.H.J. Hartgerink" w:date="2015-09-19T21:40:00Z"/>
        </w:trPr>
        <w:tc>
          <w:tcPr>
            <w:tcW w:w="5395" w:type="dxa"/>
          </w:tcPr>
          <w:p w14:paraId="688DDC02" w14:textId="77777777" w:rsidR="002E75DB" w:rsidRDefault="002E75DB" w:rsidP="002E75DB">
            <w:pPr>
              <w:ind w:right="1586"/>
              <w:rPr>
                <w:ins w:id="285" w:author="C.H.J. Hartgerink" w:date="2015-09-19T21:40:00Z"/>
              </w:rPr>
            </w:pPr>
          </w:p>
        </w:tc>
        <w:tc>
          <w:tcPr>
            <w:tcW w:w="5395" w:type="dxa"/>
          </w:tcPr>
          <w:p w14:paraId="253E2812" w14:textId="77777777" w:rsidR="002E75DB" w:rsidRDefault="002E75DB" w:rsidP="002E75DB">
            <w:pPr>
              <w:ind w:right="1586"/>
              <w:rPr>
                <w:ins w:id="286" w:author="C.H.J. Hartgerink" w:date="2015-09-19T21:40:00Z"/>
              </w:rPr>
            </w:pPr>
          </w:p>
        </w:tc>
      </w:tr>
      <w:tr w:rsidR="002E75DB" w14:paraId="6B9114BC" w14:textId="77777777" w:rsidTr="002E75DB">
        <w:trPr>
          <w:ins w:id="287" w:author="C.H.J. Hartgerink" w:date="2015-09-19T21:40:00Z"/>
        </w:trPr>
        <w:tc>
          <w:tcPr>
            <w:tcW w:w="5395" w:type="dxa"/>
          </w:tcPr>
          <w:p w14:paraId="226B40FB" w14:textId="37D54F3B" w:rsidR="002E75DB" w:rsidRDefault="002E75DB" w:rsidP="002E75DB">
            <w:pPr>
              <w:ind w:right="1586"/>
              <w:rPr>
                <w:ins w:id="288" w:author="C.H.J. Hartgerink" w:date="2015-09-19T21:40:00Z"/>
              </w:rPr>
            </w:pPr>
            <w:ins w:id="289" w:author="C.H.J. Hartgerink" w:date="2015-09-19T21:40:00Z">
              <w:r>
                <w:t>______________________</w:t>
              </w:r>
            </w:ins>
          </w:p>
        </w:tc>
        <w:tc>
          <w:tcPr>
            <w:tcW w:w="5395" w:type="dxa"/>
          </w:tcPr>
          <w:p w14:paraId="07A8A365" w14:textId="0D4D69AC" w:rsidR="002E75DB" w:rsidRDefault="002E75DB" w:rsidP="002E75DB">
            <w:pPr>
              <w:ind w:right="1586"/>
              <w:rPr>
                <w:ins w:id="290" w:author="C.H.J. Hartgerink" w:date="2015-09-19T21:40:00Z"/>
              </w:rPr>
            </w:pPr>
            <w:ins w:id="291" w:author="C.H.J. Hartgerink" w:date="2015-09-19T21:40:00Z">
              <w:r>
                <w:t>_____________________________</w:t>
              </w:r>
            </w:ins>
          </w:p>
        </w:tc>
      </w:tr>
    </w:tbl>
    <w:p w14:paraId="5DDD7DAE" w14:textId="77777777" w:rsidR="002E75DB" w:rsidRPr="00777EFD" w:rsidRDefault="002E75DB">
      <w:pPr>
        <w:ind w:right="1586"/>
        <w:pPrChange w:id="292" w:author="C.H.J. Hartgerink" w:date="2015-09-19T21:39:00Z">
          <w:pPr>
            <w:ind w:left="1134" w:right="1586"/>
          </w:pPr>
        </w:pPrChange>
      </w:pPr>
    </w:p>
    <w:sectPr w:rsidR="002E75DB" w:rsidRPr="00777EFD" w:rsidSect="00F90ADD">
      <w:headerReference w:type="default" r:id="rId12"/>
      <w:footerReference w:type="default" r:id="rId13"/>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C.H.J. Hartgerink" w:date="2015-09-23T13:40:00Z" w:initials="CH">
    <w:p w14:paraId="4794EB24" w14:textId="221F3EA5" w:rsidR="00C625F8" w:rsidRDefault="00C625F8">
      <w:pPr>
        <w:pStyle w:val="CommentText"/>
      </w:pPr>
      <w:r>
        <w:rPr>
          <w:rStyle w:val="CommentReference"/>
        </w:rPr>
        <w:annotationRef/>
      </w:r>
      <w:r>
        <w:t>update</w:t>
      </w:r>
    </w:p>
  </w:comment>
  <w:comment w:id="15" w:author="C.H.J. Hartgerink" w:date="2015-09-23T13:40:00Z" w:initials="CH">
    <w:p w14:paraId="23B314FD" w14:textId="2A19F9E8" w:rsidR="00C625F8" w:rsidRDefault="00C625F8">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4EB24" w15:done="0"/>
  <w15:commentEx w15:paraId="23B314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C8F69" w14:textId="77777777" w:rsidR="00C625F8" w:rsidRDefault="00C625F8" w:rsidP="00F60161">
      <w:pPr>
        <w:spacing w:after="0" w:line="240" w:lineRule="auto"/>
      </w:pPr>
      <w:r>
        <w:separator/>
      </w:r>
    </w:p>
  </w:endnote>
  <w:endnote w:type="continuationSeparator" w:id="0">
    <w:p w14:paraId="77DAC230" w14:textId="77777777" w:rsidR="00C625F8" w:rsidRDefault="00C625F8" w:rsidP="00F60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013B9" w14:textId="488F52CB" w:rsidR="00C625F8" w:rsidRDefault="00C625F8">
    <w:pPr>
      <w:pStyle w:val="Footer"/>
    </w:pPr>
    <w:r>
      <w:fldChar w:fldCharType="begin"/>
    </w:r>
    <w:r>
      <w:instrText xml:space="preserve"> PAGE   \* MERGEFORMAT </w:instrText>
    </w:r>
    <w:r>
      <w:fldChar w:fldCharType="separate"/>
    </w:r>
    <w:r w:rsidR="00834A09">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78651" w14:textId="77777777" w:rsidR="00C625F8" w:rsidRDefault="00C625F8" w:rsidP="00F60161">
      <w:pPr>
        <w:spacing w:after="0" w:line="240" w:lineRule="auto"/>
      </w:pPr>
      <w:r>
        <w:separator/>
      </w:r>
    </w:p>
  </w:footnote>
  <w:footnote w:type="continuationSeparator" w:id="0">
    <w:p w14:paraId="19A6A2DF" w14:textId="77777777" w:rsidR="00C625F8" w:rsidRDefault="00C625F8" w:rsidP="00F60161">
      <w:pPr>
        <w:spacing w:after="0" w:line="240" w:lineRule="auto"/>
      </w:pPr>
      <w:r>
        <w:continuationSeparator/>
      </w:r>
    </w:p>
  </w:footnote>
  <w:footnote w:id="1">
    <w:p w14:paraId="578D6E18" w14:textId="77777777" w:rsidR="00C625F8" w:rsidRPr="00392B92" w:rsidRDefault="00C625F8">
      <w:pPr>
        <w:pStyle w:val="FootnoteText"/>
        <w:rPr>
          <w:lang w:val="nl-NL"/>
        </w:rPr>
      </w:pPr>
      <w:r>
        <w:rPr>
          <w:rStyle w:val="FootnoteReference"/>
        </w:rPr>
        <w:footnoteRef/>
      </w:r>
      <w:r w:rsidRPr="00392B92">
        <w:rPr>
          <w:lang w:val="nl-NL"/>
        </w:rPr>
        <w:t xml:space="preserve"> </w:t>
      </w:r>
      <w:r>
        <w:rPr>
          <w:lang w:val="nl-NL"/>
        </w:rPr>
        <w:t>www.ccmo.nl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07D3E" w14:textId="77777777" w:rsidR="00C625F8" w:rsidRDefault="00C625F8" w:rsidP="00F60161">
    <w:pPr>
      <w:pStyle w:val="Header"/>
      <w:jc w:val="center"/>
    </w:pPr>
    <w:r>
      <w:rPr>
        <w:noProof/>
      </w:rPr>
      <w:drawing>
        <wp:anchor distT="0" distB="0" distL="114300" distR="114300" simplePos="0" relativeHeight="251659264" behindDoc="0" locked="0" layoutInCell="1" allowOverlap="1" wp14:anchorId="34F8C7BE" wp14:editId="09BF3091">
          <wp:simplePos x="0" y="0"/>
          <wp:positionH relativeFrom="column">
            <wp:posOffset>2524125</wp:posOffset>
          </wp:positionH>
          <wp:positionV relativeFrom="page">
            <wp:posOffset>28575</wp:posOffset>
          </wp:positionV>
          <wp:extent cx="1847850" cy="76200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47850" cy="762000"/>
                  </a:xfrm>
                  <a:prstGeom prst="rect">
                    <a:avLst/>
                  </a:prstGeom>
                  <a:noFill/>
                  <a:ln w="9525">
                    <a:noFill/>
                    <a:miter lim="800000"/>
                    <a:headEnd/>
                    <a:tailEnd/>
                  </a:ln>
                </pic:spPr>
              </pic:pic>
            </a:graphicData>
          </a:graphic>
        </wp:anchor>
      </w:drawing>
    </w:r>
  </w:p>
  <w:p w14:paraId="7A018E1C" w14:textId="77777777" w:rsidR="00C625F8" w:rsidRDefault="00C625F8" w:rsidP="00F60161">
    <w:pPr>
      <w:pStyle w:val="Header"/>
      <w:jc w:val="center"/>
    </w:pPr>
  </w:p>
  <w:p w14:paraId="28B5B92A" w14:textId="77777777" w:rsidR="00C625F8" w:rsidRDefault="00C625F8" w:rsidP="00F60161">
    <w:pPr>
      <w:pStyle w:val="Header"/>
      <w:jc w:val="center"/>
    </w:pPr>
  </w:p>
  <w:p w14:paraId="5E8D56CC" w14:textId="77777777" w:rsidR="00C625F8" w:rsidRDefault="00C625F8" w:rsidP="00F60161">
    <w:pPr>
      <w:pStyle w:val="Header"/>
      <w:jc w:val="center"/>
    </w:pPr>
    <w:r>
      <w:t xml:space="preserve">- PSYCHOLOGY ETHICS COMMITTEE TSB – </w:t>
    </w:r>
  </w:p>
  <w:p w14:paraId="6F47C871" w14:textId="77777777" w:rsidR="00C625F8" w:rsidRDefault="00C625F8" w:rsidP="00F6016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AA3"/>
    <w:multiLevelType w:val="hybridMultilevel"/>
    <w:tmpl w:val="686A315E"/>
    <w:lvl w:ilvl="0" w:tplc="EF1C9556">
      <w:start w:val="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0EDD"/>
    <w:multiLevelType w:val="hybridMultilevel"/>
    <w:tmpl w:val="4F0E59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2B166F"/>
    <w:multiLevelType w:val="hybridMultilevel"/>
    <w:tmpl w:val="EF88F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A0AF3"/>
    <w:multiLevelType w:val="hybridMultilevel"/>
    <w:tmpl w:val="6952ECC2"/>
    <w:lvl w:ilvl="0" w:tplc="2DB60C7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1F830A8"/>
    <w:multiLevelType w:val="hybridMultilevel"/>
    <w:tmpl w:val="B0702B96"/>
    <w:lvl w:ilvl="0" w:tplc="0413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6C6A1E"/>
    <w:multiLevelType w:val="hybridMultilevel"/>
    <w:tmpl w:val="329047CC"/>
    <w:lvl w:ilvl="0" w:tplc="62A60E84">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19464F"/>
    <w:multiLevelType w:val="hybridMultilevel"/>
    <w:tmpl w:val="553EA720"/>
    <w:lvl w:ilvl="0" w:tplc="1D128BD0">
      <w:start w:val="3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F72F7"/>
    <w:multiLevelType w:val="hybridMultilevel"/>
    <w:tmpl w:val="02C0DC2C"/>
    <w:lvl w:ilvl="0" w:tplc="2DB60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113D9"/>
    <w:multiLevelType w:val="hybridMultilevel"/>
    <w:tmpl w:val="24A074EC"/>
    <w:lvl w:ilvl="0" w:tplc="04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17CB5"/>
    <w:multiLevelType w:val="hybridMultilevel"/>
    <w:tmpl w:val="D5689280"/>
    <w:lvl w:ilvl="0" w:tplc="2DB60C7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07745A"/>
    <w:multiLevelType w:val="hybridMultilevel"/>
    <w:tmpl w:val="DA4C4EE0"/>
    <w:lvl w:ilvl="0" w:tplc="2DB60C7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1D77D1"/>
    <w:multiLevelType w:val="hybridMultilevel"/>
    <w:tmpl w:val="BF824F36"/>
    <w:lvl w:ilvl="0" w:tplc="2DB60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37A06"/>
    <w:multiLevelType w:val="hybridMultilevel"/>
    <w:tmpl w:val="C15ED882"/>
    <w:lvl w:ilvl="0" w:tplc="04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926D7"/>
    <w:multiLevelType w:val="hybridMultilevel"/>
    <w:tmpl w:val="9AE60716"/>
    <w:lvl w:ilvl="0" w:tplc="0413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623C5A"/>
    <w:multiLevelType w:val="hybridMultilevel"/>
    <w:tmpl w:val="2EB0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12"/>
  </w:num>
  <w:num w:numId="5">
    <w:abstractNumId w:val="8"/>
  </w:num>
  <w:num w:numId="6">
    <w:abstractNumId w:val="9"/>
  </w:num>
  <w:num w:numId="7">
    <w:abstractNumId w:val="3"/>
  </w:num>
  <w:num w:numId="8">
    <w:abstractNumId w:val="10"/>
  </w:num>
  <w:num w:numId="9">
    <w:abstractNumId w:val="13"/>
  </w:num>
  <w:num w:numId="10">
    <w:abstractNumId w:val="4"/>
  </w:num>
  <w:num w:numId="11">
    <w:abstractNumId w:val="0"/>
  </w:num>
  <w:num w:numId="12">
    <w:abstractNumId w:val="5"/>
  </w:num>
  <w:num w:numId="13">
    <w:abstractNumId w:val="6"/>
  </w:num>
  <w:num w:numId="14">
    <w:abstractNumId w:val="14"/>
  </w:num>
  <w:num w:numId="1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J. Hartgerink">
    <w15:presenceInfo w15:providerId="AD" w15:userId="S-1-5-21-3009188405-4059014094-2327816963-16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61"/>
    <w:rsid w:val="0001239A"/>
    <w:rsid w:val="000166BC"/>
    <w:rsid w:val="00035AF6"/>
    <w:rsid w:val="00070F99"/>
    <w:rsid w:val="00080C3E"/>
    <w:rsid w:val="000B4FCA"/>
    <w:rsid w:val="000C4DD0"/>
    <w:rsid w:val="000D365B"/>
    <w:rsid w:val="001243DF"/>
    <w:rsid w:val="00144372"/>
    <w:rsid w:val="00146ED7"/>
    <w:rsid w:val="0016050A"/>
    <w:rsid w:val="00175996"/>
    <w:rsid w:val="001A628F"/>
    <w:rsid w:val="001C1D25"/>
    <w:rsid w:val="001C617D"/>
    <w:rsid w:val="001D529B"/>
    <w:rsid w:val="001E4ABF"/>
    <w:rsid w:val="001E7727"/>
    <w:rsid w:val="001F1C4B"/>
    <w:rsid w:val="001F6E04"/>
    <w:rsid w:val="002426A4"/>
    <w:rsid w:val="00247BF7"/>
    <w:rsid w:val="002568F3"/>
    <w:rsid w:val="00263712"/>
    <w:rsid w:val="002862AE"/>
    <w:rsid w:val="002A5024"/>
    <w:rsid w:val="002B3560"/>
    <w:rsid w:val="002B4B2F"/>
    <w:rsid w:val="002D31C2"/>
    <w:rsid w:val="002E2F0C"/>
    <w:rsid w:val="002E75DB"/>
    <w:rsid w:val="002F5F28"/>
    <w:rsid w:val="00301AEB"/>
    <w:rsid w:val="003140A6"/>
    <w:rsid w:val="0032273F"/>
    <w:rsid w:val="00354E9A"/>
    <w:rsid w:val="00371845"/>
    <w:rsid w:val="0037624F"/>
    <w:rsid w:val="00392B92"/>
    <w:rsid w:val="00396AE3"/>
    <w:rsid w:val="003C1331"/>
    <w:rsid w:val="003D72C8"/>
    <w:rsid w:val="003F337F"/>
    <w:rsid w:val="003F5D5A"/>
    <w:rsid w:val="00412BAA"/>
    <w:rsid w:val="00431B98"/>
    <w:rsid w:val="00455169"/>
    <w:rsid w:val="004A29ED"/>
    <w:rsid w:val="004B0D48"/>
    <w:rsid w:val="004B17D2"/>
    <w:rsid w:val="004B4EDC"/>
    <w:rsid w:val="004C0690"/>
    <w:rsid w:val="004D6CD4"/>
    <w:rsid w:val="005C41E2"/>
    <w:rsid w:val="005D18D9"/>
    <w:rsid w:val="006016CC"/>
    <w:rsid w:val="00603622"/>
    <w:rsid w:val="00665029"/>
    <w:rsid w:val="006A3E5A"/>
    <w:rsid w:val="006A686F"/>
    <w:rsid w:val="006B7543"/>
    <w:rsid w:val="006C295E"/>
    <w:rsid w:val="006F147E"/>
    <w:rsid w:val="00722569"/>
    <w:rsid w:val="0074065D"/>
    <w:rsid w:val="007454C3"/>
    <w:rsid w:val="007530BD"/>
    <w:rsid w:val="00774199"/>
    <w:rsid w:val="00777EFD"/>
    <w:rsid w:val="00780511"/>
    <w:rsid w:val="00794D57"/>
    <w:rsid w:val="007A65F1"/>
    <w:rsid w:val="008143D3"/>
    <w:rsid w:val="00822D79"/>
    <w:rsid w:val="008262CE"/>
    <w:rsid w:val="0083334B"/>
    <w:rsid w:val="00834A09"/>
    <w:rsid w:val="00852278"/>
    <w:rsid w:val="00853ACF"/>
    <w:rsid w:val="008C1258"/>
    <w:rsid w:val="008D13CC"/>
    <w:rsid w:val="008D54A0"/>
    <w:rsid w:val="00901320"/>
    <w:rsid w:val="009058A3"/>
    <w:rsid w:val="00945AE9"/>
    <w:rsid w:val="009C1D5B"/>
    <w:rsid w:val="009C2D02"/>
    <w:rsid w:val="009D0083"/>
    <w:rsid w:val="009D3503"/>
    <w:rsid w:val="009E2C5D"/>
    <w:rsid w:val="00A63CDF"/>
    <w:rsid w:val="00A63FAB"/>
    <w:rsid w:val="00A66F36"/>
    <w:rsid w:val="00A70C2D"/>
    <w:rsid w:val="00A93739"/>
    <w:rsid w:val="00AA39B4"/>
    <w:rsid w:val="00AE752D"/>
    <w:rsid w:val="00B05986"/>
    <w:rsid w:val="00B1658C"/>
    <w:rsid w:val="00B325AA"/>
    <w:rsid w:val="00B45EFB"/>
    <w:rsid w:val="00B9634D"/>
    <w:rsid w:val="00BA0763"/>
    <w:rsid w:val="00C31AF8"/>
    <w:rsid w:val="00C31FD3"/>
    <w:rsid w:val="00C54515"/>
    <w:rsid w:val="00C625F8"/>
    <w:rsid w:val="00C81FEC"/>
    <w:rsid w:val="00CA5C78"/>
    <w:rsid w:val="00CE431C"/>
    <w:rsid w:val="00D17AAA"/>
    <w:rsid w:val="00D36131"/>
    <w:rsid w:val="00DA0A36"/>
    <w:rsid w:val="00DA176A"/>
    <w:rsid w:val="00E01B3F"/>
    <w:rsid w:val="00E400C8"/>
    <w:rsid w:val="00E4601A"/>
    <w:rsid w:val="00E751E3"/>
    <w:rsid w:val="00E81838"/>
    <w:rsid w:val="00E81E00"/>
    <w:rsid w:val="00E843A6"/>
    <w:rsid w:val="00EA4451"/>
    <w:rsid w:val="00EE008D"/>
    <w:rsid w:val="00EF3696"/>
    <w:rsid w:val="00EF7B43"/>
    <w:rsid w:val="00F160B6"/>
    <w:rsid w:val="00F338F0"/>
    <w:rsid w:val="00F56980"/>
    <w:rsid w:val="00F60161"/>
    <w:rsid w:val="00F6520E"/>
    <w:rsid w:val="00F65D14"/>
    <w:rsid w:val="00F67720"/>
    <w:rsid w:val="00F729C1"/>
    <w:rsid w:val="00F90ADD"/>
    <w:rsid w:val="00F93CB5"/>
    <w:rsid w:val="00FA5DFD"/>
    <w:rsid w:val="00FA6B64"/>
    <w:rsid w:val="00FB5915"/>
    <w:rsid w:val="00FC47D8"/>
    <w:rsid w:val="00FD46B4"/>
    <w:rsid w:val="00FE2265"/>
    <w:rsid w:val="00FF2BC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AC2C61F"/>
  <w15:docId w15:val="{AD8B4292-856D-44B9-B6C2-1CE53CCE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E9"/>
    <w:rPr>
      <w:rFonts w:ascii="Arial" w:hAnsi="Arial" w:cs="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161"/>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0161"/>
  </w:style>
  <w:style w:type="paragraph" w:styleId="Footer">
    <w:name w:val="footer"/>
    <w:basedOn w:val="Normal"/>
    <w:link w:val="FooterChar"/>
    <w:uiPriority w:val="99"/>
    <w:unhideWhenUsed/>
    <w:rsid w:val="00F601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0161"/>
  </w:style>
  <w:style w:type="paragraph" w:styleId="ListParagraph">
    <w:name w:val="List Paragraph"/>
    <w:basedOn w:val="Normal"/>
    <w:uiPriority w:val="34"/>
    <w:qFormat/>
    <w:rsid w:val="00F60161"/>
    <w:pPr>
      <w:ind w:left="720"/>
      <w:contextualSpacing/>
    </w:pPr>
  </w:style>
  <w:style w:type="character" w:styleId="CommentReference">
    <w:name w:val="annotation reference"/>
    <w:basedOn w:val="DefaultParagraphFont"/>
    <w:uiPriority w:val="99"/>
    <w:semiHidden/>
    <w:unhideWhenUsed/>
    <w:rsid w:val="00301AEB"/>
    <w:rPr>
      <w:sz w:val="16"/>
      <w:szCs w:val="16"/>
    </w:rPr>
  </w:style>
  <w:style w:type="paragraph" w:styleId="CommentText">
    <w:name w:val="annotation text"/>
    <w:basedOn w:val="Normal"/>
    <w:link w:val="CommentTextChar"/>
    <w:uiPriority w:val="99"/>
    <w:semiHidden/>
    <w:unhideWhenUsed/>
    <w:rsid w:val="00301AEB"/>
    <w:pPr>
      <w:spacing w:line="240" w:lineRule="auto"/>
    </w:pPr>
    <w:rPr>
      <w:sz w:val="20"/>
      <w:szCs w:val="20"/>
    </w:rPr>
  </w:style>
  <w:style w:type="character" w:customStyle="1" w:styleId="CommentTextChar">
    <w:name w:val="Comment Text Char"/>
    <w:basedOn w:val="DefaultParagraphFont"/>
    <w:link w:val="CommentText"/>
    <w:uiPriority w:val="99"/>
    <w:semiHidden/>
    <w:rsid w:val="00301AEB"/>
    <w:rPr>
      <w:sz w:val="20"/>
      <w:szCs w:val="20"/>
    </w:rPr>
  </w:style>
  <w:style w:type="paragraph" w:styleId="CommentSubject">
    <w:name w:val="annotation subject"/>
    <w:basedOn w:val="CommentText"/>
    <w:next w:val="CommentText"/>
    <w:link w:val="CommentSubjectChar"/>
    <w:uiPriority w:val="99"/>
    <w:semiHidden/>
    <w:unhideWhenUsed/>
    <w:rsid w:val="00301AEB"/>
    <w:rPr>
      <w:b/>
      <w:bCs/>
    </w:rPr>
  </w:style>
  <w:style w:type="character" w:customStyle="1" w:styleId="CommentSubjectChar">
    <w:name w:val="Comment Subject Char"/>
    <w:basedOn w:val="CommentTextChar"/>
    <w:link w:val="CommentSubject"/>
    <w:uiPriority w:val="99"/>
    <w:semiHidden/>
    <w:rsid w:val="00301AEB"/>
    <w:rPr>
      <w:b/>
      <w:bCs/>
      <w:sz w:val="20"/>
      <w:szCs w:val="20"/>
    </w:rPr>
  </w:style>
  <w:style w:type="paragraph" w:styleId="BalloonText">
    <w:name w:val="Balloon Text"/>
    <w:basedOn w:val="Normal"/>
    <w:link w:val="BalloonTextChar"/>
    <w:uiPriority w:val="99"/>
    <w:semiHidden/>
    <w:unhideWhenUsed/>
    <w:rsid w:val="0030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EB"/>
    <w:rPr>
      <w:rFonts w:ascii="Tahoma" w:hAnsi="Tahoma" w:cs="Tahoma"/>
      <w:sz w:val="16"/>
      <w:szCs w:val="16"/>
    </w:rPr>
  </w:style>
  <w:style w:type="table" w:styleId="TableGrid">
    <w:name w:val="Table Grid"/>
    <w:basedOn w:val="TableNormal"/>
    <w:uiPriority w:val="59"/>
    <w:rsid w:val="002D3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C295E"/>
    <w:pPr>
      <w:spacing w:after="0" w:line="240" w:lineRule="auto"/>
    </w:pPr>
    <w:rPr>
      <w:sz w:val="20"/>
      <w:szCs w:val="20"/>
    </w:rPr>
  </w:style>
  <w:style w:type="character" w:customStyle="1" w:styleId="FootnoteTextChar">
    <w:name w:val="Footnote Text Char"/>
    <w:basedOn w:val="DefaultParagraphFont"/>
    <w:link w:val="FootnoteText"/>
    <w:uiPriority w:val="99"/>
    <w:rsid w:val="006C295E"/>
    <w:rPr>
      <w:sz w:val="20"/>
      <w:szCs w:val="20"/>
    </w:rPr>
  </w:style>
  <w:style w:type="character" w:styleId="FootnoteReference">
    <w:name w:val="footnote reference"/>
    <w:basedOn w:val="DefaultParagraphFont"/>
    <w:uiPriority w:val="99"/>
    <w:semiHidden/>
    <w:unhideWhenUsed/>
    <w:rsid w:val="006C295E"/>
    <w:rPr>
      <w:vertAlign w:val="superscript"/>
    </w:rPr>
  </w:style>
  <w:style w:type="character" w:styleId="Hyperlink">
    <w:name w:val="Hyperlink"/>
    <w:basedOn w:val="DefaultParagraphFont"/>
    <w:uiPriority w:val="99"/>
    <w:semiHidden/>
    <w:unhideWhenUsed/>
    <w:rsid w:val="00777EFD"/>
    <w:rPr>
      <w:color w:val="0000FF"/>
      <w:u w:val="single"/>
    </w:rPr>
  </w:style>
  <w:style w:type="character" w:customStyle="1" w:styleId="labelwrapper">
    <w:name w:val="labelwrapper"/>
    <w:basedOn w:val="DefaultParagraphFont"/>
    <w:rsid w:val="0077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026518">
      <w:bodyDiv w:val="1"/>
      <w:marLeft w:val="0"/>
      <w:marRight w:val="0"/>
      <w:marTop w:val="0"/>
      <w:marBottom w:val="0"/>
      <w:divBdr>
        <w:top w:val="none" w:sz="0" w:space="0" w:color="auto"/>
        <w:left w:val="none" w:sz="0" w:space="0" w:color="auto"/>
        <w:bottom w:val="none" w:sz="0" w:space="0" w:color="auto"/>
        <w:right w:val="none" w:sz="0" w:space="0" w:color="auto"/>
      </w:divBdr>
      <w:divsChild>
        <w:div w:id="2103715926">
          <w:marLeft w:val="0"/>
          <w:marRight w:val="0"/>
          <w:marTop w:val="0"/>
          <w:marBottom w:val="0"/>
          <w:divBdr>
            <w:top w:val="none" w:sz="0" w:space="0" w:color="auto"/>
            <w:left w:val="none" w:sz="0" w:space="0" w:color="auto"/>
            <w:bottom w:val="none" w:sz="0" w:space="0" w:color="auto"/>
            <w:right w:val="none" w:sz="0" w:space="0" w:color="auto"/>
          </w:divBdr>
          <w:divsChild>
            <w:div w:id="1729957202">
              <w:marLeft w:val="0"/>
              <w:marRight w:val="0"/>
              <w:marTop w:val="0"/>
              <w:marBottom w:val="0"/>
              <w:divBdr>
                <w:top w:val="none" w:sz="0" w:space="0" w:color="auto"/>
                <w:left w:val="none" w:sz="0" w:space="0" w:color="auto"/>
                <w:bottom w:val="none" w:sz="0" w:space="0" w:color="auto"/>
                <w:right w:val="none" w:sz="0" w:space="0" w:color="auto"/>
              </w:divBdr>
            </w:div>
            <w:div w:id="60564820">
              <w:marLeft w:val="0"/>
              <w:marRight w:val="0"/>
              <w:marTop w:val="0"/>
              <w:marBottom w:val="0"/>
              <w:divBdr>
                <w:top w:val="none" w:sz="0" w:space="0" w:color="auto"/>
                <w:left w:val="none" w:sz="0" w:space="0" w:color="auto"/>
                <w:bottom w:val="none" w:sz="0" w:space="0" w:color="auto"/>
                <w:right w:val="none" w:sz="0" w:space="0" w:color="auto"/>
              </w:divBdr>
            </w:div>
            <w:div w:id="553739633">
              <w:marLeft w:val="0"/>
              <w:marRight w:val="0"/>
              <w:marTop w:val="0"/>
              <w:marBottom w:val="0"/>
              <w:divBdr>
                <w:top w:val="none" w:sz="0" w:space="0" w:color="auto"/>
                <w:left w:val="none" w:sz="0" w:space="0" w:color="auto"/>
                <w:bottom w:val="none" w:sz="0" w:space="0" w:color="auto"/>
                <w:right w:val="none" w:sz="0" w:space="0" w:color="auto"/>
              </w:divBdr>
            </w:div>
            <w:div w:id="1075278485">
              <w:marLeft w:val="0"/>
              <w:marRight w:val="0"/>
              <w:marTop w:val="0"/>
              <w:marBottom w:val="0"/>
              <w:divBdr>
                <w:top w:val="none" w:sz="0" w:space="0" w:color="auto"/>
                <w:left w:val="none" w:sz="0" w:space="0" w:color="auto"/>
                <w:bottom w:val="none" w:sz="0" w:space="0" w:color="auto"/>
                <w:right w:val="none" w:sz="0" w:space="0" w:color="auto"/>
              </w:divBdr>
            </w:div>
            <w:div w:id="1798138001">
              <w:marLeft w:val="0"/>
              <w:marRight w:val="0"/>
              <w:marTop w:val="0"/>
              <w:marBottom w:val="0"/>
              <w:divBdr>
                <w:top w:val="none" w:sz="0" w:space="0" w:color="auto"/>
                <w:left w:val="none" w:sz="0" w:space="0" w:color="auto"/>
                <w:bottom w:val="none" w:sz="0" w:space="0" w:color="auto"/>
                <w:right w:val="none" w:sz="0" w:space="0" w:color="auto"/>
              </w:divBdr>
            </w:div>
            <w:div w:id="601913853">
              <w:marLeft w:val="0"/>
              <w:marRight w:val="0"/>
              <w:marTop w:val="0"/>
              <w:marBottom w:val="0"/>
              <w:divBdr>
                <w:top w:val="none" w:sz="0" w:space="0" w:color="auto"/>
                <w:left w:val="none" w:sz="0" w:space="0" w:color="auto"/>
                <w:bottom w:val="none" w:sz="0" w:space="0" w:color="auto"/>
                <w:right w:val="none" w:sz="0" w:space="0" w:color="auto"/>
              </w:divBdr>
            </w:div>
            <w:div w:id="465701545">
              <w:marLeft w:val="0"/>
              <w:marRight w:val="0"/>
              <w:marTop w:val="0"/>
              <w:marBottom w:val="0"/>
              <w:divBdr>
                <w:top w:val="none" w:sz="0" w:space="0" w:color="auto"/>
                <w:left w:val="none" w:sz="0" w:space="0" w:color="auto"/>
                <w:bottom w:val="none" w:sz="0" w:space="0" w:color="auto"/>
                <w:right w:val="none" w:sz="0" w:space="0" w:color="auto"/>
              </w:divBdr>
            </w:div>
            <w:div w:id="2047440158">
              <w:marLeft w:val="0"/>
              <w:marRight w:val="0"/>
              <w:marTop w:val="0"/>
              <w:marBottom w:val="0"/>
              <w:divBdr>
                <w:top w:val="none" w:sz="0" w:space="0" w:color="auto"/>
                <w:left w:val="none" w:sz="0" w:space="0" w:color="auto"/>
                <w:bottom w:val="none" w:sz="0" w:space="0" w:color="auto"/>
                <w:right w:val="none" w:sz="0" w:space="0" w:color="auto"/>
              </w:divBdr>
            </w:div>
            <w:div w:id="720859842">
              <w:marLeft w:val="0"/>
              <w:marRight w:val="0"/>
              <w:marTop w:val="0"/>
              <w:marBottom w:val="0"/>
              <w:divBdr>
                <w:top w:val="none" w:sz="0" w:space="0" w:color="auto"/>
                <w:left w:val="none" w:sz="0" w:space="0" w:color="auto"/>
                <w:bottom w:val="none" w:sz="0" w:space="0" w:color="auto"/>
                <w:right w:val="none" w:sz="0" w:space="0" w:color="auto"/>
              </w:divBdr>
            </w:div>
            <w:div w:id="860322050">
              <w:marLeft w:val="0"/>
              <w:marRight w:val="0"/>
              <w:marTop w:val="0"/>
              <w:marBottom w:val="0"/>
              <w:divBdr>
                <w:top w:val="none" w:sz="0" w:space="0" w:color="auto"/>
                <w:left w:val="none" w:sz="0" w:space="0" w:color="auto"/>
                <w:bottom w:val="none" w:sz="0" w:space="0" w:color="auto"/>
                <w:right w:val="none" w:sz="0" w:space="0" w:color="auto"/>
              </w:divBdr>
            </w:div>
            <w:div w:id="1856263045">
              <w:marLeft w:val="0"/>
              <w:marRight w:val="0"/>
              <w:marTop w:val="0"/>
              <w:marBottom w:val="0"/>
              <w:divBdr>
                <w:top w:val="none" w:sz="0" w:space="0" w:color="auto"/>
                <w:left w:val="none" w:sz="0" w:space="0" w:color="auto"/>
                <w:bottom w:val="none" w:sz="0" w:space="0" w:color="auto"/>
                <w:right w:val="none" w:sz="0" w:space="0" w:color="auto"/>
              </w:divBdr>
            </w:div>
            <w:div w:id="1231185970">
              <w:marLeft w:val="0"/>
              <w:marRight w:val="0"/>
              <w:marTop w:val="0"/>
              <w:marBottom w:val="0"/>
              <w:divBdr>
                <w:top w:val="none" w:sz="0" w:space="0" w:color="auto"/>
                <w:left w:val="none" w:sz="0" w:space="0" w:color="auto"/>
                <w:bottom w:val="none" w:sz="0" w:space="0" w:color="auto"/>
                <w:right w:val="none" w:sz="0" w:space="0" w:color="auto"/>
              </w:divBdr>
            </w:div>
          </w:divsChild>
        </w:div>
        <w:div w:id="1906138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60952-82D9-440B-8969-06DA8F91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7530</Words>
  <Characters>42926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50356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Kupper</dc:creator>
  <cp:keywords/>
  <dc:description/>
  <cp:lastModifiedBy>C.H.J. Hartgerink</cp:lastModifiedBy>
  <cp:revision>8</cp:revision>
  <cp:lastPrinted>2015-08-24T11:25:00Z</cp:lastPrinted>
  <dcterms:created xsi:type="dcterms:W3CDTF">2015-09-18T12:40:00Z</dcterms:created>
  <dcterms:modified xsi:type="dcterms:W3CDTF">2015-10-02T09:10:00Z</dcterms:modified>
</cp:coreProperties>
</file>